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149" w:rsidRPr="00395044" w:rsidRDefault="00564E1C" w:rsidP="005E4EDD">
      <w:pPr>
        <w:tabs>
          <w:tab w:val="left" w:pos="9923"/>
          <w:tab w:val="left" w:pos="10773"/>
        </w:tabs>
        <w:spacing w:before="42"/>
        <w:jc w:val="center"/>
        <w:rPr>
          <w:rFonts w:ascii="Calibri Light" w:hAnsi="Calibri Light" w:cs="Calibri Light"/>
          <w:b/>
        </w:rPr>
      </w:pPr>
      <w:r w:rsidRPr="00395044">
        <w:rPr>
          <w:rFonts w:ascii="Calibri Light" w:hAnsi="Calibri Light" w:cs="Calibri Light"/>
          <w:b/>
        </w:rPr>
        <w:t>Genetics Pra</w:t>
      </w:r>
      <w:r w:rsidR="005E4EDD" w:rsidRPr="00395044">
        <w:rPr>
          <w:rFonts w:ascii="Calibri Light" w:hAnsi="Calibri Light" w:cs="Calibri Light"/>
          <w:b/>
        </w:rPr>
        <w:t>c</w:t>
      </w:r>
      <w:r w:rsidR="009D6A7D">
        <w:rPr>
          <w:rFonts w:ascii="Calibri Light" w:hAnsi="Calibri Light" w:cs="Calibri Light"/>
          <w:b/>
        </w:rPr>
        <w:t xml:space="preserve">tice Exam  </w:t>
      </w:r>
      <w:r w:rsidRPr="00395044">
        <w:rPr>
          <w:rFonts w:ascii="Calibri Light" w:hAnsi="Calibri Light" w:cs="Calibri Light"/>
          <w:b/>
        </w:rPr>
        <w:t>from summer 2021 (Gradescope)</w:t>
      </w:r>
      <w:r w:rsidR="009D6A7D">
        <w:rPr>
          <w:rFonts w:ascii="Calibri Light" w:hAnsi="Calibri Light" w:cs="Calibri Light"/>
          <w:b/>
        </w:rPr>
        <w:t xml:space="preserve"> + 2 new questions</w:t>
      </w:r>
    </w:p>
    <w:p w:rsidR="005E4EDD" w:rsidRDefault="005E4EDD" w:rsidP="005E4EDD">
      <w:pPr>
        <w:spacing w:before="42"/>
        <w:ind w:left="100" w:right="-9200"/>
      </w:pPr>
    </w:p>
    <w:p w:rsidR="009D6A7D" w:rsidRDefault="009D6A7D" w:rsidP="009D6A7D">
      <w:pPr>
        <w:spacing w:before="42"/>
      </w:pPr>
      <w:r w:rsidRPr="009D6A7D">
        <w:rPr>
          <w:rFonts w:ascii="Calibri Light" w:hAnsi="Calibri Light" w:cs="Calibri Light"/>
          <w:sz w:val="24"/>
          <w:szCs w:val="24"/>
        </w:rPr>
        <w:t>These</w:t>
      </w:r>
      <w:r w:rsidRPr="009D6A7D">
        <w:rPr>
          <w:rFonts w:ascii="Calibri Light" w:hAnsi="Calibri Light" w:cs="Calibri Light"/>
          <w:spacing w:val="-2"/>
          <w:sz w:val="24"/>
          <w:szCs w:val="24"/>
        </w:rPr>
        <w:t xml:space="preserve"> </w:t>
      </w:r>
      <w:r w:rsidRPr="009D6A7D">
        <w:rPr>
          <w:rFonts w:ascii="Calibri Light" w:hAnsi="Calibri Light" w:cs="Calibri Light"/>
          <w:sz w:val="24"/>
          <w:szCs w:val="24"/>
        </w:rPr>
        <w:t>are</w:t>
      </w:r>
      <w:r w:rsidRPr="009D6A7D">
        <w:rPr>
          <w:rFonts w:ascii="Calibri Light" w:hAnsi="Calibri Light" w:cs="Calibri Light"/>
          <w:spacing w:val="-2"/>
          <w:sz w:val="24"/>
          <w:szCs w:val="24"/>
        </w:rPr>
        <w:t xml:space="preserve"> </w:t>
      </w:r>
      <w:r w:rsidRPr="009D6A7D">
        <w:rPr>
          <w:rFonts w:ascii="Calibri Light" w:hAnsi="Calibri Light" w:cs="Calibri Light"/>
          <w:sz w:val="24"/>
          <w:szCs w:val="24"/>
        </w:rPr>
        <w:t>examples</w:t>
      </w:r>
      <w:r w:rsidRPr="009D6A7D">
        <w:rPr>
          <w:rFonts w:ascii="Calibri Light" w:hAnsi="Calibri Light" w:cs="Calibri Light"/>
          <w:spacing w:val="-5"/>
          <w:sz w:val="24"/>
          <w:szCs w:val="24"/>
        </w:rPr>
        <w:t xml:space="preserve"> </w:t>
      </w:r>
      <w:r w:rsidRPr="009D6A7D">
        <w:rPr>
          <w:rFonts w:ascii="Calibri Light" w:hAnsi="Calibri Light" w:cs="Calibri Light"/>
          <w:sz w:val="24"/>
          <w:szCs w:val="24"/>
        </w:rPr>
        <w:t>of</w:t>
      </w:r>
      <w:r w:rsidRPr="009D6A7D">
        <w:rPr>
          <w:rFonts w:ascii="Calibri Light" w:hAnsi="Calibri Light" w:cs="Calibri Light"/>
          <w:spacing w:val="-3"/>
          <w:sz w:val="24"/>
          <w:szCs w:val="24"/>
        </w:rPr>
        <w:t xml:space="preserve"> </w:t>
      </w:r>
      <w:r w:rsidRPr="009D6A7D">
        <w:rPr>
          <w:rFonts w:ascii="Calibri Light" w:hAnsi="Calibri Light" w:cs="Calibri Light"/>
          <w:sz w:val="24"/>
          <w:szCs w:val="24"/>
        </w:rPr>
        <w:t>answers.</w:t>
      </w:r>
      <w:r w:rsidRPr="009D6A7D">
        <w:rPr>
          <w:rFonts w:ascii="Calibri Light" w:hAnsi="Calibri Light" w:cs="Calibri Light"/>
          <w:spacing w:val="40"/>
          <w:sz w:val="24"/>
          <w:szCs w:val="24"/>
        </w:rPr>
        <w:t xml:space="preserve"> </w:t>
      </w:r>
      <w:r w:rsidRPr="009D6A7D">
        <w:rPr>
          <w:rFonts w:ascii="Calibri Light" w:hAnsi="Calibri Light" w:cs="Calibri Light"/>
          <w:sz w:val="24"/>
          <w:szCs w:val="24"/>
        </w:rPr>
        <w:t>Your</w:t>
      </w:r>
      <w:r w:rsidRPr="009D6A7D">
        <w:rPr>
          <w:rFonts w:ascii="Calibri Light" w:hAnsi="Calibri Light" w:cs="Calibri Light"/>
          <w:spacing w:val="-5"/>
          <w:sz w:val="24"/>
          <w:szCs w:val="24"/>
        </w:rPr>
        <w:t xml:space="preserve"> </w:t>
      </w:r>
      <w:r w:rsidRPr="009D6A7D">
        <w:rPr>
          <w:rFonts w:ascii="Calibri Light" w:hAnsi="Calibri Light" w:cs="Calibri Light"/>
          <w:sz w:val="24"/>
          <w:szCs w:val="24"/>
        </w:rPr>
        <w:t>answers could</w:t>
      </w:r>
      <w:r w:rsidRPr="009D6A7D">
        <w:rPr>
          <w:rFonts w:ascii="Calibri Light" w:hAnsi="Calibri Light" w:cs="Calibri Light"/>
          <w:spacing w:val="-3"/>
          <w:sz w:val="24"/>
          <w:szCs w:val="24"/>
        </w:rPr>
        <w:t xml:space="preserve"> </w:t>
      </w:r>
      <w:r w:rsidRPr="009D6A7D">
        <w:rPr>
          <w:rFonts w:ascii="Calibri Light" w:hAnsi="Calibri Light" w:cs="Calibri Light"/>
          <w:sz w:val="24"/>
          <w:szCs w:val="24"/>
        </w:rPr>
        <w:t>use</w:t>
      </w:r>
      <w:r w:rsidRPr="009D6A7D">
        <w:rPr>
          <w:rFonts w:ascii="Calibri Light" w:hAnsi="Calibri Light" w:cs="Calibri Light"/>
          <w:spacing w:val="-2"/>
          <w:sz w:val="24"/>
          <w:szCs w:val="24"/>
        </w:rPr>
        <w:t xml:space="preserve"> </w:t>
      </w:r>
      <w:r w:rsidRPr="009D6A7D">
        <w:rPr>
          <w:rFonts w:ascii="Calibri Light" w:hAnsi="Calibri Light" w:cs="Calibri Light"/>
          <w:sz w:val="24"/>
          <w:szCs w:val="24"/>
        </w:rPr>
        <w:t>different</w:t>
      </w:r>
      <w:r w:rsidRPr="009D6A7D">
        <w:rPr>
          <w:rFonts w:ascii="Calibri Light" w:hAnsi="Calibri Light" w:cs="Calibri Light"/>
          <w:spacing w:val="-5"/>
          <w:sz w:val="24"/>
          <w:szCs w:val="24"/>
        </w:rPr>
        <w:t xml:space="preserve"> </w:t>
      </w:r>
      <w:r w:rsidRPr="009D6A7D">
        <w:rPr>
          <w:rFonts w:ascii="Calibri Light" w:hAnsi="Calibri Light" w:cs="Calibri Light"/>
          <w:sz w:val="24"/>
          <w:szCs w:val="24"/>
        </w:rPr>
        <w:t>words or sentences</w:t>
      </w:r>
      <w:r w:rsidRPr="009D6A7D">
        <w:rPr>
          <w:rFonts w:ascii="Calibri Light" w:hAnsi="Calibri Light" w:cs="Calibri Light"/>
          <w:spacing w:val="-5"/>
          <w:sz w:val="24"/>
          <w:szCs w:val="24"/>
        </w:rPr>
        <w:t xml:space="preserve"> </w:t>
      </w:r>
      <w:r w:rsidRPr="009D6A7D">
        <w:rPr>
          <w:rFonts w:ascii="Calibri Light" w:hAnsi="Calibri Light" w:cs="Calibri Light"/>
          <w:sz w:val="24"/>
          <w:szCs w:val="24"/>
        </w:rPr>
        <w:t>and</w:t>
      </w:r>
      <w:r w:rsidRPr="009D6A7D">
        <w:rPr>
          <w:rFonts w:ascii="Calibri Light" w:hAnsi="Calibri Light" w:cs="Calibri Light"/>
          <w:spacing w:val="-3"/>
          <w:sz w:val="24"/>
          <w:szCs w:val="24"/>
        </w:rPr>
        <w:t xml:space="preserve"> </w:t>
      </w:r>
      <w:r w:rsidRPr="009D6A7D">
        <w:rPr>
          <w:rFonts w:ascii="Calibri Light" w:hAnsi="Calibri Light" w:cs="Calibri Light"/>
          <w:sz w:val="24"/>
          <w:szCs w:val="24"/>
        </w:rPr>
        <w:t>still</w:t>
      </w:r>
      <w:r w:rsidRPr="009D6A7D">
        <w:rPr>
          <w:rFonts w:ascii="Calibri Light" w:hAnsi="Calibri Light" w:cs="Calibri Light"/>
          <w:spacing w:val="-4"/>
          <w:sz w:val="24"/>
          <w:szCs w:val="24"/>
        </w:rPr>
        <w:t xml:space="preserve"> </w:t>
      </w:r>
      <w:r w:rsidRPr="009D6A7D">
        <w:rPr>
          <w:rFonts w:ascii="Calibri Light" w:hAnsi="Calibri Light" w:cs="Calibri Light"/>
          <w:sz w:val="24"/>
          <w:szCs w:val="24"/>
        </w:rPr>
        <w:t>obtain full</w:t>
      </w:r>
      <w:r w:rsidRPr="009D6A7D">
        <w:rPr>
          <w:rFonts w:ascii="Calibri Light" w:hAnsi="Calibri Light" w:cs="Calibri Light"/>
          <w:spacing w:val="-3"/>
          <w:sz w:val="24"/>
          <w:szCs w:val="24"/>
        </w:rPr>
        <w:t xml:space="preserve"> </w:t>
      </w:r>
      <w:r w:rsidRPr="009D6A7D">
        <w:rPr>
          <w:rFonts w:ascii="Calibri Light" w:hAnsi="Calibri Light" w:cs="Calibri Light"/>
          <w:sz w:val="24"/>
          <w:szCs w:val="24"/>
        </w:rPr>
        <w:t>marks</w:t>
      </w:r>
      <w:r w:rsidRPr="009D6A7D">
        <w:rPr>
          <w:rFonts w:ascii="Calibri Light" w:hAnsi="Calibri Light" w:cs="Calibri Light"/>
          <w:spacing w:val="-5"/>
          <w:sz w:val="24"/>
          <w:szCs w:val="24"/>
        </w:rPr>
        <w:t xml:space="preserve"> </w:t>
      </w:r>
      <w:r w:rsidRPr="009D6A7D">
        <w:rPr>
          <w:rFonts w:ascii="Calibri Light" w:hAnsi="Calibri Light" w:cs="Calibri Light"/>
          <w:sz w:val="24"/>
          <w:szCs w:val="24"/>
        </w:rPr>
        <w:t>if they contain all of the same concepts and are clear with proper terminology.</w:t>
      </w:r>
    </w:p>
    <w:p w:rsidR="009D6A7D" w:rsidRDefault="009D6A7D" w:rsidP="005E4EDD">
      <w:pPr>
        <w:spacing w:before="42"/>
        <w:ind w:left="100" w:right="-9200"/>
        <w:rPr>
          <w:rFonts w:ascii="Calibri Light" w:hAnsi="Calibri Light" w:cs="Calibri Light"/>
          <w:b/>
        </w:rPr>
      </w:pPr>
    </w:p>
    <w:p w:rsidR="009D6A7D" w:rsidRPr="009D6A7D" w:rsidRDefault="009D6A7D" w:rsidP="005E4EDD">
      <w:pPr>
        <w:spacing w:before="42"/>
        <w:ind w:left="100" w:right="-9200"/>
        <w:rPr>
          <w:rFonts w:ascii="Calibri Light" w:hAnsi="Calibri Light" w:cs="Calibri Light"/>
          <w:b/>
        </w:rPr>
      </w:pPr>
      <w:r w:rsidRPr="009D6A7D">
        <w:rPr>
          <w:rFonts w:ascii="Calibri Light" w:hAnsi="Calibri Light" w:cs="Calibri Light"/>
          <w:b/>
        </w:rPr>
        <w:t>New Questions (Summer 2022)</w:t>
      </w:r>
    </w:p>
    <w:p w:rsidR="009D6A7D" w:rsidRPr="009D6A7D" w:rsidRDefault="009D6A7D" w:rsidP="009D6A7D">
      <w:pPr>
        <w:ind w:left="119"/>
        <w:rPr>
          <w:rFonts w:ascii="Calibri Light" w:hAnsi="Calibri Light" w:cs="Calibri Light"/>
          <w:sz w:val="24"/>
          <w:szCs w:val="24"/>
        </w:rPr>
      </w:pPr>
    </w:p>
    <w:p w:rsidR="009D6A7D" w:rsidRPr="009D6A7D" w:rsidRDefault="009D6A7D" w:rsidP="009D6A7D">
      <w:pPr>
        <w:pStyle w:val="BodyText"/>
        <w:spacing w:before="51" w:line="259" w:lineRule="auto"/>
        <w:ind w:left="100"/>
        <w:rPr>
          <w:rFonts w:ascii="Calibri Light" w:hAnsi="Calibri Light" w:cs="Calibri Light"/>
          <w:b/>
          <w:i/>
          <w:color w:val="FF0000"/>
        </w:rPr>
      </w:pPr>
      <w:r>
        <w:rPr>
          <w:rFonts w:ascii="Calibri Light" w:hAnsi="Calibri Light" w:cs="Calibri Light"/>
          <w:b/>
        </w:rPr>
        <w:t xml:space="preserve">N1.  </w:t>
      </w:r>
      <w:r w:rsidRPr="009D6A7D">
        <w:rPr>
          <w:rFonts w:ascii="Calibri Light" w:hAnsi="Calibri Light" w:cs="Calibri Light"/>
          <w:b/>
        </w:rPr>
        <w:t xml:space="preserve">Please describe the differences between Mitosis in Meiosis for the following: </w:t>
      </w:r>
    </w:p>
    <w:p w:rsidR="009D6A7D" w:rsidRPr="009D6A7D" w:rsidRDefault="009D6A7D" w:rsidP="009D6A7D">
      <w:pPr>
        <w:pStyle w:val="BodyText"/>
        <w:spacing w:before="51" w:line="259" w:lineRule="auto"/>
        <w:ind w:left="100"/>
        <w:rPr>
          <w:rFonts w:ascii="Calibri Light" w:hAnsi="Calibri Light" w:cs="Calibri Light"/>
          <w:color w:val="FF0000"/>
        </w:rPr>
      </w:pPr>
    </w:p>
    <w:p w:rsidR="009D6A7D" w:rsidRPr="00F552FE" w:rsidRDefault="009D6A7D" w:rsidP="009D6A7D">
      <w:pPr>
        <w:pStyle w:val="BodyText"/>
        <w:spacing w:before="51" w:line="259" w:lineRule="auto"/>
        <w:ind w:left="100"/>
        <w:rPr>
          <w:rFonts w:ascii="Calibri Light" w:hAnsi="Calibri Light" w:cs="Calibri Light"/>
          <w:bCs/>
          <w:color w:val="FF0000"/>
          <w:u w:val="single"/>
        </w:rPr>
      </w:pPr>
      <w:r w:rsidRPr="00F552FE">
        <w:rPr>
          <w:rFonts w:ascii="Calibri Light" w:hAnsi="Calibri Light" w:cs="Calibri Light"/>
          <w:bCs/>
          <w:u w:val="single"/>
        </w:rPr>
        <w:t xml:space="preserve">i) location of cell division and number of nuclear divisions </w:t>
      </w:r>
    </w:p>
    <w:p w:rsidR="009D6A7D" w:rsidRPr="00F552FE" w:rsidRDefault="009D6A7D" w:rsidP="009D6A7D">
      <w:pPr>
        <w:pStyle w:val="BodyText"/>
        <w:spacing w:before="51" w:line="259" w:lineRule="auto"/>
        <w:ind w:left="100"/>
        <w:rPr>
          <w:rFonts w:ascii="Calibri Light" w:hAnsi="Calibri Light" w:cs="Calibri Light"/>
          <w:color w:val="000000" w:themeColor="text1"/>
        </w:rPr>
      </w:pPr>
    </w:p>
    <w:p w:rsidR="009D6A7D" w:rsidRPr="00F552FE" w:rsidRDefault="009D6A7D" w:rsidP="009D6A7D">
      <w:pPr>
        <w:pStyle w:val="BodyText"/>
        <w:spacing w:before="51" w:line="259" w:lineRule="auto"/>
        <w:ind w:left="100"/>
        <w:rPr>
          <w:rFonts w:ascii="Calibri Light" w:hAnsi="Calibri Light" w:cs="Calibri Light"/>
          <w:color w:val="000000" w:themeColor="text1"/>
        </w:rPr>
      </w:pPr>
    </w:p>
    <w:p w:rsidR="009D6A7D" w:rsidRPr="00F552FE" w:rsidRDefault="009D6A7D" w:rsidP="009D6A7D">
      <w:pPr>
        <w:pStyle w:val="BodyText"/>
        <w:spacing w:before="51" w:line="259" w:lineRule="auto"/>
        <w:ind w:left="100"/>
        <w:rPr>
          <w:rFonts w:ascii="Calibri Light" w:hAnsi="Calibri Light" w:cs="Calibri Light"/>
          <w:color w:val="000000" w:themeColor="text1"/>
        </w:rPr>
      </w:pPr>
    </w:p>
    <w:p w:rsidR="009D6A7D" w:rsidRPr="00F552FE" w:rsidRDefault="009D6A7D" w:rsidP="009D6A7D">
      <w:pPr>
        <w:pStyle w:val="BodyText"/>
        <w:spacing w:before="51" w:line="259" w:lineRule="auto"/>
        <w:ind w:left="100"/>
        <w:rPr>
          <w:rFonts w:ascii="Calibri Light" w:hAnsi="Calibri Light" w:cs="Calibri Light"/>
          <w:color w:val="000000" w:themeColor="text1"/>
        </w:rPr>
      </w:pPr>
    </w:p>
    <w:p w:rsidR="009D6A7D" w:rsidRPr="00F552FE" w:rsidRDefault="009D6A7D" w:rsidP="009D6A7D">
      <w:pPr>
        <w:pStyle w:val="BodyText"/>
        <w:spacing w:before="51" w:line="259" w:lineRule="auto"/>
        <w:ind w:left="100"/>
        <w:rPr>
          <w:rFonts w:ascii="Calibri Light" w:hAnsi="Calibri Light" w:cs="Calibri Light"/>
          <w:color w:val="000000" w:themeColor="text1"/>
        </w:rPr>
      </w:pPr>
    </w:p>
    <w:p w:rsidR="009D6A7D" w:rsidRPr="00F552FE" w:rsidRDefault="009D6A7D" w:rsidP="009D6A7D">
      <w:pPr>
        <w:pStyle w:val="BodyText"/>
        <w:spacing w:before="51" w:line="259" w:lineRule="auto"/>
        <w:ind w:left="100"/>
        <w:rPr>
          <w:rFonts w:ascii="Calibri Light" w:hAnsi="Calibri Light" w:cs="Calibri Light"/>
          <w:bCs/>
          <w:color w:val="FF0000"/>
          <w:u w:val="single"/>
        </w:rPr>
      </w:pPr>
      <w:r w:rsidRPr="00F552FE">
        <w:rPr>
          <w:rFonts w:ascii="Calibri Light" w:hAnsi="Calibri Light" w:cs="Calibri Light"/>
          <w:color w:val="000000" w:themeColor="text1"/>
        </w:rPr>
        <w:t xml:space="preserve">ii) </w:t>
      </w:r>
      <w:r w:rsidRPr="00F552FE">
        <w:rPr>
          <w:rFonts w:ascii="Calibri Light" w:hAnsi="Calibri Light" w:cs="Calibri Light"/>
          <w:bCs/>
          <w:color w:val="000000" w:themeColor="text1"/>
          <w:u w:val="single"/>
        </w:rPr>
        <w:t>chromosome alignment at</w:t>
      </w:r>
      <w:r w:rsidRPr="00F552FE">
        <w:rPr>
          <w:rFonts w:ascii="Calibri Light" w:hAnsi="Calibri Light" w:cs="Calibri Light"/>
          <w:bCs/>
          <w:color w:val="000000" w:themeColor="text1"/>
          <w:u w:val="single"/>
        </w:rPr>
        <w:t xml:space="preserve"> Metaphase:</w:t>
      </w:r>
    </w:p>
    <w:p w:rsidR="009D6A7D" w:rsidRPr="00F552FE" w:rsidRDefault="009D6A7D" w:rsidP="009D6A7D">
      <w:pPr>
        <w:pStyle w:val="BodyText"/>
        <w:spacing w:before="51" w:line="259" w:lineRule="auto"/>
        <w:ind w:left="100"/>
        <w:rPr>
          <w:rFonts w:ascii="Calibri Light" w:hAnsi="Calibri Light" w:cs="Calibri Light"/>
          <w:bCs/>
          <w:color w:val="FF0000"/>
          <w:u w:val="single"/>
        </w:rPr>
      </w:pPr>
    </w:p>
    <w:p w:rsidR="009D6A7D" w:rsidRPr="00F552FE" w:rsidRDefault="009D6A7D" w:rsidP="009D6A7D">
      <w:pPr>
        <w:pStyle w:val="BodyText"/>
        <w:spacing w:before="51" w:line="259" w:lineRule="auto"/>
        <w:ind w:left="100"/>
        <w:rPr>
          <w:rFonts w:ascii="Calibri Light" w:hAnsi="Calibri Light" w:cs="Calibri Light"/>
          <w:bCs/>
          <w:color w:val="FF0000"/>
          <w:u w:val="single"/>
        </w:rPr>
      </w:pPr>
    </w:p>
    <w:p w:rsidR="009D6A7D" w:rsidRPr="00F552FE" w:rsidRDefault="009D6A7D" w:rsidP="009D6A7D">
      <w:pPr>
        <w:pStyle w:val="BodyText"/>
        <w:spacing w:before="51" w:line="259" w:lineRule="auto"/>
        <w:ind w:left="100"/>
        <w:rPr>
          <w:rFonts w:ascii="Calibri Light" w:hAnsi="Calibri Light" w:cs="Calibri Light"/>
          <w:bCs/>
          <w:color w:val="FF0000"/>
          <w:u w:val="single"/>
        </w:rPr>
      </w:pPr>
    </w:p>
    <w:p w:rsidR="009D6A7D" w:rsidRPr="00F552FE" w:rsidRDefault="009D6A7D" w:rsidP="009D6A7D">
      <w:pPr>
        <w:pStyle w:val="BodyText"/>
        <w:spacing w:before="51" w:line="259" w:lineRule="auto"/>
        <w:ind w:left="100"/>
        <w:rPr>
          <w:rFonts w:ascii="Calibri Light" w:hAnsi="Calibri Light" w:cs="Calibri Light"/>
          <w:bCs/>
          <w:color w:val="FF0000"/>
          <w:u w:val="single"/>
        </w:rPr>
      </w:pPr>
    </w:p>
    <w:p w:rsidR="009D6A7D" w:rsidRPr="00F552FE" w:rsidRDefault="009D6A7D" w:rsidP="009D6A7D">
      <w:pPr>
        <w:pStyle w:val="BodyText"/>
        <w:spacing w:before="51" w:line="259" w:lineRule="auto"/>
        <w:ind w:left="100"/>
        <w:rPr>
          <w:rFonts w:ascii="Calibri Light" w:hAnsi="Calibri Light" w:cs="Calibri Light"/>
          <w:bCs/>
          <w:color w:val="FF0000"/>
          <w:u w:val="single"/>
        </w:rPr>
      </w:pPr>
    </w:p>
    <w:p w:rsidR="009D6A7D" w:rsidRPr="00F552FE" w:rsidRDefault="009D6A7D" w:rsidP="009D6A7D">
      <w:pPr>
        <w:pStyle w:val="BodyText"/>
        <w:spacing w:before="51" w:line="259" w:lineRule="auto"/>
        <w:ind w:left="100"/>
        <w:rPr>
          <w:rFonts w:ascii="Calibri Light" w:hAnsi="Calibri Light" w:cs="Calibri Light"/>
          <w:bCs/>
          <w:color w:val="FF0000"/>
          <w:u w:val="single"/>
        </w:rPr>
      </w:pPr>
      <w:r w:rsidRPr="00F552FE">
        <w:rPr>
          <w:rFonts w:ascii="Calibri Light" w:hAnsi="Calibri Light" w:cs="Calibri Light"/>
          <w:bCs/>
          <w:u w:val="single"/>
        </w:rPr>
        <w:t>iii)   number of daughter cells produced and ploidy if parent cell is diploid:</w:t>
      </w: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r w:rsidRPr="00F552FE">
        <w:rPr>
          <w:rFonts w:ascii="Calibri Light" w:hAnsi="Calibri Light" w:cs="Calibri Light"/>
          <w:bCs/>
          <w:u w:val="single"/>
        </w:rPr>
        <w:t>iv)  genetic composition of daughter cells, i.e. are they identical to parent or unique and why</w:t>
      </w:r>
      <w:r w:rsidRPr="00F552FE">
        <w:rPr>
          <w:rFonts w:ascii="Calibri Light" w:hAnsi="Calibri Light" w:cs="Calibri Light"/>
          <w:bCs/>
          <w:u w:val="single"/>
        </w:rPr>
        <w:t>?</w:t>
      </w: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u w:val="single"/>
        </w:rPr>
      </w:pPr>
    </w:p>
    <w:p w:rsidR="009D6A7D" w:rsidRPr="00F552FE" w:rsidRDefault="009D6A7D" w:rsidP="009D6A7D">
      <w:pPr>
        <w:pStyle w:val="BodyText"/>
        <w:spacing w:before="51" w:line="259" w:lineRule="auto"/>
        <w:ind w:left="100"/>
        <w:rPr>
          <w:rFonts w:ascii="Calibri Light" w:hAnsi="Calibri Light" w:cs="Calibri Light"/>
          <w:bCs/>
          <w:color w:val="FF0000"/>
          <w:u w:val="single"/>
        </w:rPr>
      </w:pPr>
      <w:r w:rsidRPr="00F552FE">
        <w:rPr>
          <w:rFonts w:ascii="Calibri Light" w:hAnsi="Calibri Light" w:cs="Calibri Light"/>
          <w:bCs/>
          <w:u w:val="single"/>
        </w:rPr>
        <w:t>v)  Chromosome /Chromatid Separation</w:t>
      </w:r>
      <w:r w:rsidRPr="00F552FE">
        <w:rPr>
          <w:rFonts w:ascii="Calibri Light" w:hAnsi="Calibri Light" w:cs="Calibri Light"/>
          <w:bCs/>
          <w:u w:val="single"/>
        </w:rPr>
        <w:t xml:space="preserve"> – when does it occur</w:t>
      </w:r>
      <w:r w:rsidRPr="00F552FE">
        <w:rPr>
          <w:rFonts w:ascii="Calibri Light" w:hAnsi="Calibri Light" w:cs="Calibri Light"/>
          <w:bCs/>
          <w:u w:val="single"/>
        </w:rPr>
        <w:t>:</w:t>
      </w:r>
    </w:p>
    <w:p w:rsidR="009D6A7D" w:rsidRPr="00F552FE" w:rsidRDefault="009D6A7D" w:rsidP="009D6A7D">
      <w:pPr>
        <w:pStyle w:val="BodyText"/>
        <w:spacing w:before="51" w:line="259" w:lineRule="auto"/>
        <w:rPr>
          <w:rFonts w:ascii="Calibri Light" w:hAnsi="Calibri Light" w:cs="Calibri Light"/>
          <w:color w:val="FF0000"/>
        </w:rPr>
      </w:pPr>
    </w:p>
    <w:p w:rsidR="009D6A7D" w:rsidRPr="00F552FE" w:rsidRDefault="009D6A7D" w:rsidP="009D6A7D">
      <w:pPr>
        <w:pStyle w:val="BodyText"/>
        <w:spacing w:before="51" w:line="259" w:lineRule="auto"/>
        <w:rPr>
          <w:rFonts w:ascii="Calibri Light" w:hAnsi="Calibri Light" w:cs="Calibri Light"/>
          <w:color w:val="FF0000"/>
        </w:rPr>
      </w:pPr>
    </w:p>
    <w:p w:rsidR="009D6A7D" w:rsidRPr="00F552FE" w:rsidRDefault="009D6A7D" w:rsidP="009D6A7D">
      <w:pPr>
        <w:pStyle w:val="BodyText"/>
        <w:spacing w:before="51" w:line="259" w:lineRule="auto"/>
        <w:rPr>
          <w:rFonts w:ascii="Calibri Light" w:hAnsi="Calibri Light" w:cs="Calibri Light"/>
          <w:color w:val="FF0000"/>
        </w:rPr>
      </w:pPr>
    </w:p>
    <w:p w:rsidR="009D6A7D" w:rsidRPr="00F552FE" w:rsidRDefault="009D6A7D" w:rsidP="009D6A7D">
      <w:pPr>
        <w:pStyle w:val="BodyText"/>
        <w:spacing w:before="51" w:line="259" w:lineRule="auto"/>
        <w:rPr>
          <w:rFonts w:ascii="Calibri Light" w:hAnsi="Calibri Light" w:cs="Calibri Light"/>
          <w:color w:val="FF0000"/>
        </w:rPr>
      </w:pPr>
    </w:p>
    <w:p w:rsidR="009D6A7D" w:rsidRPr="00F552FE" w:rsidRDefault="009D6A7D" w:rsidP="009D6A7D">
      <w:pPr>
        <w:pStyle w:val="BodyText"/>
        <w:spacing w:before="51" w:line="259" w:lineRule="auto"/>
        <w:ind w:left="100"/>
        <w:rPr>
          <w:rFonts w:ascii="Calibri Light" w:hAnsi="Calibri Light" w:cs="Calibri Light"/>
          <w:color w:val="FF0000"/>
        </w:rPr>
      </w:pPr>
    </w:p>
    <w:p w:rsidR="009D6A7D" w:rsidRPr="00F552FE" w:rsidRDefault="009D6A7D" w:rsidP="009D6A7D">
      <w:pPr>
        <w:pStyle w:val="BodyText"/>
        <w:spacing w:before="51" w:line="259" w:lineRule="auto"/>
        <w:ind w:left="100"/>
        <w:rPr>
          <w:rFonts w:ascii="Calibri Light" w:hAnsi="Calibri Light" w:cs="Calibri Light"/>
          <w:color w:val="FF0000"/>
        </w:rPr>
      </w:pPr>
    </w:p>
    <w:p w:rsidR="00F552FE" w:rsidRDefault="00F552FE" w:rsidP="009D6A7D">
      <w:pPr>
        <w:pStyle w:val="BodyText"/>
        <w:spacing w:before="51" w:line="259" w:lineRule="auto"/>
        <w:ind w:left="100"/>
        <w:rPr>
          <w:rFonts w:ascii="Calibri Light" w:hAnsi="Calibri Light" w:cs="Calibri Light"/>
        </w:rPr>
      </w:pPr>
    </w:p>
    <w:p w:rsidR="009D6A7D" w:rsidRPr="00F552FE" w:rsidRDefault="009D6A7D" w:rsidP="009D6A7D">
      <w:pPr>
        <w:pStyle w:val="BodyText"/>
        <w:spacing w:before="51" w:line="259" w:lineRule="auto"/>
        <w:ind w:left="100"/>
        <w:rPr>
          <w:rFonts w:ascii="Calibri Light" w:hAnsi="Calibri Light" w:cs="Calibri Light"/>
          <w:i/>
        </w:rPr>
      </w:pPr>
      <w:r w:rsidRPr="00F552FE">
        <w:rPr>
          <w:rFonts w:ascii="Calibri Light" w:hAnsi="Calibri Light" w:cs="Calibri Light"/>
        </w:rPr>
        <w:lastRenderedPageBreak/>
        <w:t>N</w:t>
      </w:r>
      <w:r w:rsidR="00F552FE">
        <w:rPr>
          <w:rFonts w:ascii="Calibri Light" w:hAnsi="Calibri Light" w:cs="Calibri Light"/>
        </w:rPr>
        <w:t>-</w:t>
      </w:r>
      <w:r w:rsidRPr="00F552FE">
        <w:rPr>
          <w:rFonts w:ascii="Calibri Light" w:hAnsi="Calibri Light" w:cs="Calibri Light"/>
        </w:rPr>
        <w:t xml:space="preserve">2 - </w:t>
      </w:r>
      <w:r w:rsidRPr="00F552FE">
        <w:rPr>
          <w:rFonts w:ascii="Calibri Light" w:hAnsi="Calibri Light" w:cs="Calibri Light"/>
        </w:rPr>
        <w:t>Please a schematic of a 2n=</w:t>
      </w:r>
      <w:r w:rsidR="00F552FE">
        <w:rPr>
          <w:rFonts w:ascii="Calibri Light" w:hAnsi="Calibri Light" w:cs="Calibri Light"/>
        </w:rPr>
        <w:t>2</w:t>
      </w:r>
      <w:r w:rsidRPr="00F552FE">
        <w:rPr>
          <w:rFonts w:ascii="Calibri Light" w:hAnsi="Calibri Light" w:cs="Calibri Light"/>
        </w:rPr>
        <w:t xml:space="preserve"> cell with the genotype (A1/A2) undergoing meiosis.  Start with the cell in early Prophase I and within the cell for each phase and end with the final daughter cells. </w:t>
      </w: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F552FE" w:rsidRDefault="00F552FE" w:rsidP="009D6A7D">
      <w:pPr>
        <w:pStyle w:val="BodyText"/>
        <w:spacing w:before="51" w:line="259" w:lineRule="auto"/>
        <w:ind w:left="100"/>
        <w:rPr>
          <w:rFonts w:ascii="Calibri Light" w:hAnsi="Calibri Light" w:cs="Calibri Light"/>
          <w:b/>
        </w:rPr>
      </w:pPr>
    </w:p>
    <w:p w:rsidR="009D6A7D" w:rsidRPr="009D6A7D" w:rsidRDefault="009D6A7D" w:rsidP="009D6A7D">
      <w:pPr>
        <w:pStyle w:val="BodyText"/>
        <w:spacing w:before="51" w:line="259" w:lineRule="auto"/>
        <w:ind w:left="100"/>
        <w:rPr>
          <w:rFonts w:ascii="Calibri Light" w:hAnsi="Calibri Light" w:cs="Calibri Light"/>
          <w:b/>
          <w:iCs/>
        </w:rPr>
      </w:pPr>
      <w:r w:rsidRPr="009D6A7D">
        <w:rPr>
          <w:rFonts w:ascii="Calibri Light" w:hAnsi="Calibri Light" w:cs="Calibri Light"/>
          <w:b/>
        </w:rPr>
        <w:t>Practice Exam Questions from summer 2021 (from Gradescope)</w:t>
      </w:r>
      <w:ins w:id="0" w:author="A" w:date="2022-07-08T18:10:00Z">
        <w:r w:rsidRPr="009D6A7D">
          <w:rPr>
            <w:rFonts w:ascii="Calibri Light" w:hAnsi="Calibri Light" w:cs="Calibri Light"/>
            <w:b/>
          </w:rPr>
          <w:br/>
        </w:r>
      </w:ins>
    </w:p>
    <w:p w:rsidR="009D6A7D" w:rsidRPr="009D6A7D" w:rsidRDefault="009D6A7D" w:rsidP="005E4EDD">
      <w:pPr>
        <w:spacing w:before="42"/>
        <w:ind w:left="100" w:right="-9200"/>
        <w:rPr>
          <w:rFonts w:ascii="Calibri Light" w:hAnsi="Calibri Light" w:cs="Calibri Light"/>
        </w:rPr>
      </w:pPr>
    </w:p>
    <w:p w:rsidR="009D6A7D" w:rsidRDefault="009D6A7D" w:rsidP="005E4EDD">
      <w:pPr>
        <w:spacing w:before="42"/>
        <w:ind w:left="100" w:right="-9200"/>
      </w:pPr>
    </w:p>
    <w:p w:rsidR="00782149" w:rsidRPr="009D6A7D" w:rsidRDefault="005E4EDD" w:rsidP="005E4EDD">
      <w:pPr>
        <w:spacing w:before="42"/>
        <w:ind w:left="100" w:right="-9200"/>
        <w:rPr>
          <w:rFonts w:ascii="Calibri Light" w:hAnsi="Calibri Light" w:cs="Calibri Light"/>
          <w:b/>
          <w:sz w:val="10"/>
        </w:rPr>
      </w:pPr>
      <w:r w:rsidRPr="009D6A7D">
        <w:rPr>
          <w:rFonts w:ascii="Calibri Light" w:hAnsi="Calibri Light" w:cs="Calibri Light"/>
          <w:b/>
        </w:rPr>
        <w:t>QUESTION 1</w:t>
      </w:r>
    </w:p>
    <w:p w:rsidR="00782149" w:rsidRPr="00395044" w:rsidRDefault="00564E1C">
      <w:pPr>
        <w:pStyle w:val="BodyText"/>
        <w:spacing w:before="51" w:line="259" w:lineRule="auto"/>
        <w:ind w:left="100"/>
        <w:rPr>
          <w:rFonts w:ascii="Calibri Light" w:hAnsi="Calibri Light" w:cs="Calibri Light"/>
        </w:rPr>
      </w:pPr>
      <w:r w:rsidRPr="00395044">
        <w:rPr>
          <w:rFonts w:ascii="Calibri Light" w:hAnsi="Calibri Light" w:cs="Calibri Light"/>
        </w:rPr>
        <w:t>Consider a parent cell from a diploid organism. There are two long, two intermedia, and two short chromosomes (2n=6).</w:t>
      </w:r>
    </w:p>
    <w:p w:rsidR="00782149" w:rsidRPr="00395044" w:rsidRDefault="00782149">
      <w:pPr>
        <w:pStyle w:val="BodyText"/>
        <w:rPr>
          <w:rFonts w:ascii="Calibri Light" w:hAnsi="Calibri Light" w:cs="Calibri Light"/>
          <w:sz w:val="20"/>
        </w:rPr>
      </w:pPr>
    </w:p>
    <w:p w:rsidR="00782149" w:rsidRPr="00395044" w:rsidRDefault="00564E1C">
      <w:pPr>
        <w:pStyle w:val="BodyText"/>
        <w:spacing w:before="8"/>
        <w:rPr>
          <w:rFonts w:ascii="Calibri Light" w:hAnsi="Calibri Light" w:cs="Calibri Light"/>
          <w:sz w:val="26"/>
        </w:rPr>
      </w:pPr>
      <w:r w:rsidRPr="00395044">
        <w:rPr>
          <w:rFonts w:ascii="Calibri Light" w:hAnsi="Calibri Light" w:cs="Calibri Light"/>
          <w:noProof/>
          <w:lang w:val="en-CA" w:eastAsia="en-CA"/>
        </w:rPr>
        <w:drawing>
          <wp:anchor distT="0" distB="0" distL="0" distR="0" simplePos="0" relativeHeight="251658240" behindDoc="0" locked="0" layoutInCell="1" allowOverlap="1">
            <wp:simplePos x="0" y="0"/>
            <wp:positionH relativeFrom="page">
              <wp:posOffset>457200</wp:posOffset>
            </wp:positionH>
            <wp:positionV relativeFrom="paragraph">
              <wp:posOffset>231525</wp:posOffset>
            </wp:positionV>
            <wp:extent cx="1482106" cy="14919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482106" cy="1491996"/>
                    </a:xfrm>
                    <a:prstGeom prst="rect">
                      <a:avLst/>
                    </a:prstGeom>
                  </pic:spPr>
                </pic:pic>
              </a:graphicData>
            </a:graphic>
          </wp:anchor>
        </w:drawing>
      </w:r>
    </w:p>
    <w:p w:rsidR="005E4EDD" w:rsidRPr="00395044" w:rsidRDefault="005E4EDD" w:rsidP="005E4EDD">
      <w:pPr>
        <w:pStyle w:val="BodyText"/>
        <w:spacing w:before="130" w:line="259" w:lineRule="auto"/>
        <w:jc w:val="both"/>
        <w:rPr>
          <w:rFonts w:ascii="Calibri Light" w:hAnsi="Calibri Light" w:cs="Calibri Light"/>
        </w:rPr>
      </w:pPr>
    </w:p>
    <w:p w:rsidR="00782149" w:rsidRPr="00395044" w:rsidRDefault="00564E1C" w:rsidP="005E4EDD">
      <w:pPr>
        <w:pStyle w:val="BodyText"/>
        <w:spacing w:before="130" w:line="259" w:lineRule="auto"/>
        <w:jc w:val="both"/>
        <w:rPr>
          <w:rFonts w:ascii="Calibri Light" w:hAnsi="Calibri Light" w:cs="Calibri Light"/>
        </w:rPr>
      </w:pPr>
      <w:r w:rsidRPr="00395044">
        <w:rPr>
          <w:rFonts w:ascii="Calibri Light" w:hAnsi="Calibri Light" w:cs="Calibri Light"/>
        </w:rPr>
        <w:t>For each of the following daughter cells (Q1.1 - Q1.4), indicate whether they could be a product of the above parent cell at the end of MITOSIS, MEIOSIS I, MEIOSIS II, or NONE OF THE ABOVE. Briefly explain why each of the three options you do not select are incorrect.</w:t>
      </w:r>
    </w:p>
    <w:p w:rsidR="00782149" w:rsidRPr="00395044" w:rsidRDefault="00782149">
      <w:pPr>
        <w:pStyle w:val="BodyText"/>
        <w:rPr>
          <w:rFonts w:ascii="Calibri Light" w:hAnsi="Calibri Light" w:cs="Calibri Light"/>
        </w:rPr>
      </w:pPr>
    </w:p>
    <w:p w:rsidR="00782149" w:rsidRPr="00395044" w:rsidRDefault="00564E1C">
      <w:pPr>
        <w:pStyle w:val="BodyText"/>
        <w:spacing w:before="1"/>
        <w:ind w:left="100"/>
        <w:rPr>
          <w:rFonts w:ascii="Calibri Light" w:hAnsi="Calibri Light" w:cs="Calibri Light"/>
        </w:rPr>
      </w:pPr>
      <w:r w:rsidRPr="00395044">
        <w:rPr>
          <w:rFonts w:ascii="Calibri Light" w:hAnsi="Calibri Light" w:cs="Calibri Light"/>
        </w:rPr>
        <w:t>Q1.1</w:t>
      </w:r>
    </w:p>
    <w:p w:rsidR="00782149" w:rsidRDefault="00564E1C">
      <w:pPr>
        <w:pStyle w:val="BodyText"/>
        <w:spacing w:before="5"/>
        <w:rPr>
          <w:sz w:val="11"/>
        </w:rPr>
      </w:pPr>
      <w:r>
        <w:rPr>
          <w:noProof/>
          <w:lang w:val="en-CA" w:eastAsia="en-CA"/>
        </w:rPr>
        <w:drawing>
          <wp:anchor distT="0" distB="0" distL="0" distR="0" simplePos="0" relativeHeight="251659264" behindDoc="0" locked="0" layoutInCell="1" allowOverlap="1">
            <wp:simplePos x="0" y="0"/>
            <wp:positionH relativeFrom="page">
              <wp:posOffset>457200</wp:posOffset>
            </wp:positionH>
            <wp:positionV relativeFrom="paragraph">
              <wp:posOffset>117475</wp:posOffset>
            </wp:positionV>
            <wp:extent cx="1494790" cy="1552575"/>
            <wp:effectExtent l="0" t="0" r="0" b="9525"/>
            <wp:wrapTopAndBottom/>
            <wp:docPr id="3" name="image2.jpe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94790" cy="1552575"/>
                    </a:xfrm>
                    <a:prstGeom prst="rect">
                      <a:avLst/>
                    </a:prstGeom>
                  </pic:spPr>
                </pic:pic>
              </a:graphicData>
            </a:graphic>
            <wp14:sizeRelH relativeFrom="margin">
              <wp14:pctWidth>0</wp14:pctWidth>
            </wp14:sizeRelH>
            <wp14:sizeRelV relativeFrom="margin">
              <wp14:pctHeight>0</wp14:pctHeight>
            </wp14:sizeRelV>
          </wp:anchor>
        </w:drawing>
      </w:r>
    </w:p>
    <w:p w:rsidR="005E4EDD" w:rsidRDefault="005E4EDD">
      <w:pPr>
        <w:pStyle w:val="BodyText"/>
      </w:pPr>
    </w:p>
    <w:p w:rsidR="00F552FE" w:rsidRDefault="00F552FE">
      <w:pPr>
        <w:pStyle w:val="BodyText"/>
        <w:rPr>
          <w:rFonts w:ascii="Calibri Light" w:hAnsi="Calibri Light" w:cs="Calibri Light"/>
        </w:rPr>
      </w:pPr>
    </w:p>
    <w:p w:rsidR="005E4EDD" w:rsidRPr="009D6A7D" w:rsidRDefault="005E4EDD">
      <w:pPr>
        <w:pStyle w:val="BodyText"/>
        <w:rPr>
          <w:rFonts w:ascii="Calibri Light" w:hAnsi="Calibri Light" w:cs="Calibri Light"/>
        </w:rPr>
      </w:pPr>
      <w:r w:rsidRPr="009D6A7D">
        <w:rPr>
          <w:rFonts w:ascii="Calibri Light" w:hAnsi="Calibri Light" w:cs="Calibri Light"/>
        </w:rPr>
        <w:t>Q1.2</w:t>
      </w:r>
    </w:p>
    <w:p w:rsidR="005E4EDD" w:rsidRDefault="005E4EDD">
      <w:pPr>
        <w:pStyle w:val="BodyText"/>
      </w:pPr>
    </w:p>
    <w:p w:rsidR="005E4EDD" w:rsidRDefault="005E4EDD">
      <w:pPr>
        <w:pStyle w:val="BodyText"/>
      </w:pPr>
      <w:r>
        <w:rPr>
          <w:noProof/>
          <w:lang w:val="en-CA" w:eastAsia="en-CA"/>
        </w:rPr>
        <w:drawing>
          <wp:inline distT="0" distB="0" distL="0" distR="0">
            <wp:extent cx="1504950" cy="1489075"/>
            <wp:effectExtent l="0" t="0" r="0" b="0"/>
            <wp:docPr id="5" name="image3.jpe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4950" cy="1489075"/>
                    </a:xfrm>
                    <a:prstGeom prst="rect">
                      <a:avLst/>
                    </a:prstGeom>
                  </pic:spPr>
                </pic:pic>
              </a:graphicData>
            </a:graphic>
          </wp:inline>
        </w:drawing>
      </w:r>
    </w:p>
    <w:p w:rsidR="005E4EDD" w:rsidRDefault="005E4EDD">
      <w:pPr>
        <w:pStyle w:val="BodyText"/>
      </w:pPr>
    </w:p>
    <w:p w:rsidR="00F552FE" w:rsidRDefault="00F552FE" w:rsidP="005E4EDD">
      <w:pPr>
        <w:pStyle w:val="BodyText"/>
        <w:ind w:left="100"/>
        <w:rPr>
          <w:rFonts w:ascii="Calibri Light" w:hAnsi="Calibri Light" w:cs="Calibri Light"/>
        </w:rPr>
      </w:pPr>
    </w:p>
    <w:p w:rsidR="00F552FE" w:rsidRDefault="00F552FE" w:rsidP="005E4EDD">
      <w:pPr>
        <w:pStyle w:val="BodyText"/>
        <w:ind w:left="100"/>
        <w:rPr>
          <w:rFonts w:ascii="Calibri Light" w:hAnsi="Calibri Light" w:cs="Calibri Light"/>
        </w:rPr>
      </w:pPr>
    </w:p>
    <w:p w:rsidR="00F552FE" w:rsidRDefault="00F552FE" w:rsidP="005E4EDD">
      <w:pPr>
        <w:pStyle w:val="BodyText"/>
        <w:ind w:left="100"/>
        <w:rPr>
          <w:rFonts w:ascii="Calibri Light" w:hAnsi="Calibri Light" w:cs="Calibri Light"/>
        </w:rPr>
      </w:pPr>
    </w:p>
    <w:p w:rsidR="00782149" w:rsidRPr="00395044" w:rsidRDefault="00564E1C" w:rsidP="005E4EDD">
      <w:pPr>
        <w:pStyle w:val="BodyText"/>
        <w:ind w:left="100"/>
        <w:rPr>
          <w:rFonts w:ascii="Calibri Light" w:hAnsi="Calibri Light" w:cs="Calibri Light"/>
        </w:rPr>
      </w:pPr>
      <w:r w:rsidRPr="00395044">
        <w:rPr>
          <w:rFonts w:ascii="Calibri Light" w:hAnsi="Calibri Light" w:cs="Calibri Light"/>
        </w:rPr>
        <w:t>Question</w:t>
      </w:r>
      <w:r w:rsidRPr="00395044">
        <w:rPr>
          <w:rFonts w:ascii="Calibri Light" w:hAnsi="Calibri Light" w:cs="Calibri Light"/>
          <w:spacing w:val="-2"/>
        </w:rPr>
        <w:t xml:space="preserve"> </w:t>
      </w:r>
      <w:r w:rsidRPr="00395044">
        <w:rPr>
          <w:rFonts w:ascii="Calibri Light" w:hAnsi="Calibri Light" w:cs="Calibri Light"/>
        </w:rPr>
        <w:t>1.3</w:t>
      </w:r>
    </w:p>
    <w:p w:rsidR="00782149" w:rsidRPr="00395044" w:rsidRDefault="00564E1C">
      <w:pPr>
        <w:pStyle w:val="BodyText"/>
        <w:spacing w:before="8"/>
        <w:rPr>
          <w:rFonts w:ascii="Calibri Light" w:hAnsi="Calibri Light" w:cs="Calibri Light"/>
          <w:sz w:val="15"/>
        </w:rPr>
      </w:pPr>
      <w:r w:rsidRPr="00395044">
        <w:rPr>
          <w:rFonts w:ascii="Calibri Light" w:hAnsi="Calibri Light" w:cs="Calibri Light"/>
          <w:noProof/>
          <w:lang w:val="en-CA" w:eastAsia="en-CA"/>
        </w:rPr>
        <w:drawing>
          <wp:anchor distT="0" distB="0" distL="0" distR="0" simplePos="0" relativeHeight="3" behindDoc="0" locked="0" layoutInCell="1" allowOverlap="1">
            <wp:simplePos x="0" y="0"/>
            <wp:positionH relativeFrom="page">
              <wp:posOffset>457200</wp:posOffset>
            </wp:positionH>
            <wp:positionV relativeFrom="paragraph">
              <wp:posOffset>146685</wp:posOffset>
            </wp:positionV>
            <wp:extent cx="1489075" cy="1504950"/>
            <wp:effectExtent l="0" t="0" r="0" b="0"/>
            <wp:wrapTopAndBottom/>
            <wp:docPr id="7" name="image4.jpe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489075" cy="1504950"/>
                    </a:xfrm>
                    <a:prstGeom prst="rect">
                      <a:avLst/>
                    </a:prstGeom>
                  </pic:spPr>
                </pic:pic>
              </a:graphicData>
            </a:graphic>
            <wp14:sizeRelH relativeFrom="margin">
              <wp14:pctWidth>0</wp14:pctWidth>
            </wp14:sizeRelH>
            <wp14:sizeRelV relativeFrom="margin">
              <wp14:pctHeight>0</wp14:pctHeight>
            </wp14:sizeRelV>
          </wp:anchor>
        </w:drawing>
      </w:r>
    </w:p>
    <w:p w:rsidR="009D6A7D" w:rsidRDefault="009D6A7D">
      <w:pPr>
        <w:pStyle w:val="BodyText"/>
        <w:ind w:left="100"/>
        <w:rPr>
          <w:rFonts w:ascii="Calibri Light" w:hAnsi="Calibri Light" w:cs="Calibri Light"/>
        </w:rPr>
      </w:pPr>
    </w:p>
    <w:p w:rsidR="00782149" w:rsidRPr="00395044" w:rsidRDefault="00564E1C">
      <w:pPr>
        <w:pStyle w:val="BodyText"/>
        <w:ind w:left="100"/>
        <w:rPr>
          <w:rFonts w:ascii="Calibri Light" w:hAnsi="Calibri Light" w:cs="Calibri Light"/>
        </w:rPr>
      </w:pPr>
      <w:r w:rsidRPr="00395044">
        <w:rPr>
          <w:rFonts w:ascii="Calibri Light" w:hAnsi="Calibri Light" w:cs="Calibri Light"/>
        </w:rPr>
        <w:t>Question</w:t>
      </w:r>
      <w:r w:rsidRPr="00395044">
        <w:rPr>
          <w:rFonts w:ascii="Calibri Light" w:hAnsi="Calibri Light" w:cs="Calibri Light"/>
          <w:spacing w:val="-3"/>
        </w:rPr>
        <w:t xml:space="preserve"> </w:t>
      </w:r>
      <w:r w:rsidRPr="00395044">
        <w:rPr>
          <w:rFonts w:ascii="Calibri Light" w:hAnsi="Calibri Light" w:cs="Calibri Light"/>
        </w:rPr>
        <w:t>1.4</w:t>
      </w:r>
    </w:p>
    <w:p w:rsidR="00782149" w:rsidRDefault="00564E1C">
      <w:pPr>
        <w:pStyle w:val="BodyText"/>
        <w:spacing w:before="6"/>
        <w:rPr>
          <w:sz w:val="11"/>
        </w:rPr>
      </w:pPr>
      <w:r>
        <w:rPr>
          <w:noProof/>
          <w:lang w:val="en-CA" w:eastAsia="en-CA"/>
        </w:rPr>
        <w:drawing>
          <wp:anchor distT="0" distB="0" distL="0" distR="0" simplePos="0" relativeHeight="4" behindDoc="0" locked="0" layoutInCell="1" allowOverlap="1">
            <wp:simplePos x="0" y="0"/>
            <wp:positionH relativeFrom="page">
              <wp:posOffset>457200</wp:posOffset>
            </wp:positionH>
            <wp:positionV relativeFrom="paragraph">
              <wp:posOffset>113665</wp:posOffset>
            </wp:positionV>
            <wp:extent cx="1486535" cy="1476375"/>
            <wp:effectExtent l="0" t="0" r="0" b="9525"/>
            <wp:wrapTopAndBottom/>
            <wp:docPr id="9" name="image5.jpeg" descr="A picture containing text, clock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486535" cy="1476375"/>
                    </a:xfrm>
                    <a:prstGeom prst="rect">
                      <a:avLst/>
                    </a:prstGeom>
                  </pic:spPr>
                </pic:pic>
              </a:graphicData>
            </a:graphic>
            <wp14:sizeRelH relativeFrom="margin">
              <wp14:pctWidth>0</wp14:pctWidth>
            </wp14:sizeRelH>
            <wp14:sizeRelV relativeFrom="margin">
              <wp14:pctHeight>0</wp14:pctHeight>
            </wp14:sizeRelV>
          </wp:anchor>
        </w:drawing>
      </w:r>
    </w:p>
    <w:p w:rsidR="00782149" w:rsidRDefault="00782149">
      <w:pPr>
        <w:pStyle w:val="BodyText"/>
      </w:pPr>
    </w:p>
    <w:p w:rsidR="00782149" w:rsidRDefault="00782149">
      <w:pPr>
        <w:pStyle w:val="BodyText"/>
      </w:pPr>
    </w:p>
    <w:p w:rsidR="00F552FE" w:rsidRDefault="00F552FE" w:rsidP="00990CF8">
      <w:pPr>
        <w:pStyle w:val="BodyText"/>
        <w:rPr>
          <w:rFonts w:ascii="Calibri Light" w:hAnsi="Calibri Light" w:cs="Calibri Light"/>
          <w:b/>
        </w:rPr>
      </w:pPr>
    </w:p>
    <w:p w:rsidR="00782149" w:rsidRPr="00990CF8" w:rsidRDefault="00564E1C" w:rsidP="00990CF8">
      <w:pPr>
        <w:pStyle w:val="BodyText"/>
        <w:rPr>
          <w:rFonts w:ascii="Calibri Light" w:hAnsi="Calibri Light" w:cs="Calibri Light"/>
          <w:b/>
        </w:rPr>
      </w:pPr>
      <w:r w:rsidRPr="00990CF8">
        <w:rPr>
          <w:rFonts w:ascii="Calibri Light" w:hAnsi="Calibri Light" w:cs="Calibri Light"/>
          <w:b/>
        </w:rPr>
        <w:t>QUESTION 2</w:t>
      </w:r>
    </w:p>
    <w:p w:rsidR="00782149" w:rsidRDefault="00564E1C">
      <w:pPr>
        <w:pStyle w:val="BodyText"/>
        <w:spacing w:before="186"/>
        <w:ind w:left="100"/>
      </w:pPr>
      <w:r w:rsidRPr="00990CF8">
        <w:rPr>
          <w:rFonts w:ascii="Calibri Light" w:hAnsi="Calibri Light" w:cs="Calibri Light"/>
        </w:rPr>
        <w:t>Consider a cell from a diploid organisms (2n=2) with the genotype A1/A2;B1/B2.</w:t>
      </w:r>
    </w:p>
    <w:p w:rsidR="00782149" w:rsidRDefault="00564E1C">
      <w:pPr>
        <w:pStyle w:val="BodyText"/>
        <w:spacing w:before="9"/>
        <w:rPr>
          <w:sz w:val="11"/>
        </w:rPr>
      </w:pPr>
      <w:r>
        <w:rPr>
          <w:noProof/>
          <w:lang w:val="en-CA" w:eastAsia="en-CA"/>
        </w:rPr>
        <w:drawing>
          <wp:anchor distT="0" distB="0" distL="0" distR="0" simplePos="0" relativeHeight="5" behindDoc="0" locked="0" layoutInCell="1" allowOverlap="1">
            <wp:simplePos x="0" y="0"/>
            <wp:positionH relativeFrom="page">
              <wp:posOffset>457200</wp:posOffset>
            </wp:positionH>
            <wp:positionV relativeFrom="paragraph">
              <wp:posOffset>114935</wp:posOffset>
            </wp:positionV>
            <wp:extent cx="1390650" cy="1362075"/>
            <wp:effectExtent l="0" t="0" r="0" b="9525"/>
            <wp:wrapTopAndBottom/>
            <wp:docPr id="11" name="image6.jpeg"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390650" cy="1362075"/>
                    </a:xfrm>
                    <a:prstGeom prst="rect">
                      <a:avLst/>
                    </a:prstGeom>
                  </pic:spPr>
                </pic:pic>
              </a:graphicData>
            </a:graphic>
            <wp14:sizeRelH relativeFrom="margin">
              <wp14:pctWidth>0</wp14:pctWidth>
            </wp14:sizeRelH>
            <wp14:sizeRelV relativeFrom="margin">
              <wp14:pctHeight>0</wp14:pctHeight>
            </wp14:sizeRelV>
          </wp:anchor>
        </w:drawing>
      </w:r>
    </w:p>
    <w:p w:rsidR="005E4EDD" w:rsidRPr="00990CF8" w:rsidRDefault="00564E1C" w:rsidP="005E4EDD">
      <w:pPr>
        <w:pStyle w:val="BodyText"/>
        <w:spacing w:before="155" w:line="259" w:lineRule="auto"/>
        <w:ind w:left="100" w:right="79"/>
        <w:rPr>
          <w:rFonts w:ascii="Calibri Light" w:hAnsi="Calibri Light" w:cs="Calibri Light"/>
        </w:rPr>
      </w:pPr>
      <w:r w:rsidRPr="00990CF8">
        <w:rPr>
          <w:rFonts w:ascii="Calibri Light" w:hAnsi="Calibri Light" w:cs="Calibri Light"/>
        </w:rPr>
        <w:t>Each of the following diagrams (Q2.1 - Q2.4) represent a cell from this organism at anaphase. For each diagram, indicate whether the diagram shows chromosomes during anaphase of: MITOSIS, MEIOSIS I, MEIOSIS II, or NONE OF THE ABOVE. Briefly explain why the response you have chosen is correct (1-2 sentences).</w:t>
      </w:r>
    </w:p>
    <w:p w:rsidR="005E4EDD" w:rsidRPr="00990CF8" w:rsidRDefault="005E4EDD" w:rsidP="005E4EDD">
      <w:pPr>
        <w:pStyle w:val="BodyText"/>
        <w:spacing w:before="155" w:line="259" w:lineRule="auto"/>
        <w:ind w:left="100" w:right="79"/>
        <w:rPr>
          <w:rFonts w:ascii="Calibri Light" w:hAnsi="Calibri Light" w:cs="Calibri Light"/>
        </w:rPr>
      </w:pPr>
    </w:p>
    <w:p w:rsidR="00782149" w:rsidRPr="00990CF8" w:rsidRDefault="00564E1C" w:rsidP="005E4EDD">
      <w:pPr>
        <w:pStyle w:val="BodyText"/>
        <w:spacing w:before="155" w:line="259" w:lineRule="auto"/>
        <w:ind w:left="100" w:right="79"/>
        <w:rPr>
          <w:rFonts w:ascii="Calibri Light" w:hAnsi="Calibri Light" w:cs="Calibri Light"/>
        </w:rPr>
      </w:pPr>
      <w:r w:rsidRPr="00990CF8">
        <w:rPr>
          <w:rFonts w:ascii="Calibri Light" w:hAnsi="Calibri Light" w:cs="Calibri Light"/>
        </w:rPr>
        <w:t>Question</w:t>
      </w:r>
      <w:r w:rsidRPr="00990CF8">
        <w:rPr>
          <w:rFonts w:ascii="Calibri Light" w:hAnsi="Calibri Light" w:cs="Calibri Light"/>
          <w:spacing w:val="-3"/>
        </w:rPr>
        <w:t xml:space="preserve"> </w:t>
      </w:r>
      <w:r w:rsidRPr="00990CF8">
        <w:rPr>
          <w:rFonts w:ascii="Calibri Light" w:hAnsi="Calibri Light" w:cs="Calibri Light"/>
        </w:rPr>
        <w:t>2.1</w:t>
      </w:r>
    </w:p>
    <w:p w:rsidR="00782149" w:rsidRPr="00990CF8" w:rsidRDefault="00564E1C">
      <w:pPr>
        <w:pStyle w:val="BodyText"/>
        <w:spacing w:before="7"/>
        <w:rPr>
          <w:rFonts w:ascii="Calibri Light" w:hAnsi="Calibri Light" w:cs="Calibri Light"/>
          <w:sz w:val="11"/>
        </w:rPr>
      </w:pPr>
      <w:r w:rsidRPr="00990CF8">
        <w:rPr>
          <w:rFonts w:ascii="Calibri Light" w:hAnsi="Calibri Light" w:cs="Calibri Light"/>
          <w:noProof/>
          <w:lang w:val="en-CA" w:eastAsia="en-CA"/>
        </w:rPr>
        <w:drawing>
          <wp:anchor distT="0" distB="0" distL="0" distR="0" simplePos="0" relativeHeight="6" behindDoc="0" locked="0" layoutInCell="1" allowOverlap="1">
            <wp:simplePos x="0" y="0"/>
            <wp:positionH relativeFrom="page">
              <wp:posOffset>457200</wp:posOffset>
            </wp:positionH>
            <wp:positionV relativeFrom="paragraph">
              <wp:posOffset>119380</wp:posOffset>
            </wp:positionV>
            <wp:extent cx="1656715" cy="1628775"/>
            <wp:effectExtent l="0" t="0" r="635" b="9525"/>
            <wp:wrapTopAndBottom/>
            <wp:docPr id="13" name="image7.jpeg"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656715" cy="1628775"/>
                    </a:xfrm>
                    <a:prstGeom prst="rect">
                      <a:avLst/>
                    </a:prstGeom>
                  </pic:spPr>
                </pic:pic>
              </a:graphicData>
            </a:graphic>
            <wp14:sizeRelH relativeFrom="margin">
              <wp14:pctWidth>0</wp14:pctWidth>
            </wp14:sizeRelH>
            <wp14:sizeRelV relativeFrom="margin">
              <wp14:pctHeight>0</wp14:pctHeight>
            </wp14:sizeRelV>
          </wp:anchor>
        </w:drawing>
      </w:r>
    </w:p>
    <w:p w:rsidR="00782149" w:rsidRPr="00990CF8" w:rsidRDefault="009D6A7D">
      <w:pPr>
        <w:pStyle w:val="BodyText"/>
        <w:spacing w:before="1"/>
        <w:ind w:left="100"/>
        <w:rPr>
          <w:rFonts w:ascii="Calibri Light" w:hAnsi="Calibri Light" w:cs="Calibri Light"/>
        </w:rPr>
      </w:pPr>
      <w:r w:rsidRPr="00990CF8">
        <w:rPr>
          <w:rFonts w:ascii="Calibri Light" w:hAnsi="Calibri Light" w:cs="Calibri Light"/>
          <w:noProof/>
          <w:lang w:val="en-CA" w:eastAsia="en-CA"/>
        </w:rPr>
        <w:drawing>
          <wp:anchor distT="0" distB="0" distL="0" distR="0" simplePos="0" relativeHeight="7" behindDoc="0" locked="0" layoutInCell="1" allowOverlap="1">
            <wp:simplePos x="0" y="0"/>
            <wp:positionH relativeFrom="page">
              <wp:posOffset>457200</wp:posOffset>
            </wp:positionH>
            <wp:positionV relativeFrom="paragraph">
              <wp:posOffset>303530</wp:posOffset>
            </wp:positionV>
            <wp:extent cx="1533525" cy="1533525"/>
            <wp:effectExtent l="0" t="0" r="9525" b="9525"/>
            <wp:wrapTopAndBottom/>
            <wp:docPr id="15" name="image8.jpeg"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1533525" cy="1533525"/>
                    </a:xfrm>
                    <a:prstGeom prst="rect">
                      <a:avLst/>
                    </a:prstGeom>
                  </pic:spPr>
                </pic:pic>
              </a:graphicData>
            </a:graphic>
            <wp14:sizeRelH relativeFrom="margin">
              <wp14:pctWidth>0</wp14:pctWidth>
            </wp14:sizeRelH>
            <wp14:sizeRelV relativeFrom="margin">
              <wp14:pctHeight>0</wp14:pctHeight>
            </wp14:sizeRelV>
          </wp:anchor>
        </w:drawing>
      </w:r>
      <w:r w:rsidR="00564E1C" w:rsidRPr="00990CF8">
        <w:rPr>
          <w:rFonts w:ascii="Calibri Light" w:hAnsi="Calibri Light" w:cs="Calibri Light"/>
        </w:rPr>
        <w:t>Question</w:t>
      </w:r>
      <w:r w:rsidR="00564E1C" w:rsidRPr="00990CF8">
        <w:rPr>
          <w:rFonts w:ascii="Calibri Light" w:hAnsi="Calibri Light" w:cs="Calibri Light"/>
          <w:spacing w:val="-3"/>
        </w:rPr>
        <w:t xml:space="preserve"> </w:t>
      </w:r>
      <w:r w:rsidR="00564E1C" w:rsidRPr="00990CF8">
        <w:rPr>
          <w:rFonts w:ascii="Calibri Light" w:hAnsi="Calibri Light" w:cs="Calibri Light"/>
        </w:rPr>
        <w:t>2.2</w:t>
      </w:r>
    </w:p>
    <w:p w:rsidR="009D6A7D" w:rsidRDefault="009D6A7D">
      <w:pPr>
        <w:pStyle w:val="BodyText"/>
        <w:spacing w:before="155"/>
        <w:ind w:left="100"/>
        <w:rPr>
          <w:rFonts w:ascii="Calibri Light" w:hAnsi="Calibri Light" w:cs="Calibri Light"/>
        </w:rPr>
      </w:pPr>
    </w:p>
    <w:p w:rsidR="00782149" w:rsidRPr="005E4EDD" w:rsidRDefault="009D6A7D">
      <w:pPr>
        <w:pStyle w:val="BodyText"/>
        <w:spacing w:before="155"/>
        <w:ind w:left="100"/>
        <w:rPr>
          <w:rFonts w:ascii="Calibri Light" w:hAnsi="Calibri Light" w:cs="Calibri Light"/>
        </w:rPr>
      </w:pPr>
      <w:r>
        <w:rPr>
          <w:noProof/>
          <w:lang w:val="en-CA" w:eastAsia="en-CA"/>
        </w:rPr>
        <w:drawing>
          <wp:anchor distT="0" distB="0" distL="0" distR="0" simplePos="0" relativeHeight="251663360" behindDoc="0" locked="0" layoutInCell="1" allowOverlap="1" wp14:anchorId="765C76C9" wp14:editId="5445EF36">
            <wp:simplePos x="0" y="0"/>
            <wp:positionH relativeFrom="margin">
              <wp:align>left</wp:align>
            </wp:positionH>
            <wp:positionV relativeFrom="paragraph">
              <wp:posOffset>358775</wp:posOffset>
            </wp:positionV>
            <wp:extent cx="1807210" cy="1724025"/>
            <wp:effectExtent l="0" t="0" r="2540" b="9525"/>
            <wp:wrapTopAndBottom/>
            <wp:docPr id="17" name="image9.jpeg" descr="Diagram, venn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807210" cy="1724025"/>
                    </a:xfrm>
                    <a:prstGeom prst="rect">
                      <a:avLst/>
                    </a:prstGeom>
                  </pic:spPr>
                </pic:pic>
              </a:graphicData>
            </a:graphic>
            <wp14:sizeRelH relativeFrom="margin">
              <wp14:pctWidth>0</wp14:pctWidth>
            </wp14:sizeRelH>
            <wp14:sizeRelV relativeFrom="margin">
              <wp14:pctHeight>0</wp14:pctHeight>
            </wp14:sizeRelV>
          </wp:anchor>
        </w:drawing>
      </w:r>
      <w:r w:rsidR="00564E1C" w:rsidRPr="005E4EDD">
        <w:rPr>
          <w:rFonts w:ascii="Calibri Light" w:hAnsi="Calibri Light" w:cs="Calibri Light"/>
        </w:rPr>
        <w:t>Question</w:t>
      </w:r>
      <w:r w:rsidR="00564E1C" w:rsidRPr="005E4EDD">
        <w:rPr>
          <w:rFonts w:ascii="Calibri Light" w:hAnsi="Calibri Light" w:cs="Calibri Light"/>
          <w:spacing w:val="-3"/>
        </w:rPr>
        <w:t xml:space="preserve"> </w:t>
      </w:r>
      <w:r w:rsidR="00564E1C" w:rsidRPr="005E4EDD">
        <w:rPr>
          <w:rFonts w:ascii="Calibri Light" w:hAnsi="Calibri Light" w:cs="Calibri Light"/>
        </w:rPr>
        <w:t>2.3</w:t>
      </w:r>
    </w:p>
    <w:p w:rsidR="005E4EDD" w:rsidRDefault="005E4EDD" w:rsidP="005E4EDD">
      <w:pPr>
        <w:pStyle w:val="BodyText"/>
        <w:spacing w:before="3"/>
      </w:pPr>
    </w:p>
    <w:p w:rsidR="005E4EDD" w:rsidRDefault="005E4EDD" w:rsidP="005E4EDD">
      <w:pPr>
        <w:pStyle w:val="BodyText"/>
        <w:spacing w:before="3"/>
      </w:pPr>
    </w:p>
    <w:p w:rsidR="00782149" w:rsidRPr="005E4EDD" w:rsidRDefault="005E4EDD" w:rsidP="005E4EDD">
      <w:pPr>
        <w:pStyle w:val="BodyText"/>
        <w:spacing w:before="3"/>
        <w:rPr>
          <w:rFonts w:ascii="Calibri Light" w:hAnsi="Calibri Light" w:cs="Calibri Light"/>
          <w:noProof/>
          <w:lang w:val="en-CA" w:eastAsia="en-CA"/>
        </w:rPr>
      </w:pPr>
      <w:r w:rsidRPr="005E4EDD">
        <w:rPr>
          <w:rFonts w:ascii="Calibri Light" w:hAnsi="Calibri Light" w:cs="Calibri Light"/>
          <w:noProof/>
          <w:lang w:val="en-CA" w:eastAsia="en-CA"/>
        </w:rPr>
        <w:t>Question 2.4</w:t>
      </w:r>
    </w:p>
    <w:p w:rsidR="00782149" w:rsidRDefault="00564E1C">
      <w:pPr>
        <w:pStyle w:val="BodyText"/>
        <w:spacing w:before="8"/>
        <w:rPr>
          <w:sz w:val="11"/>
        </w:rPr>
      </w:pPr>
      <w:r>
        <w:rPr>
          <w:noProof/>
          <w:lang w:val="en-CA" w:eastAsia="en-CA"/>
        </w:rPr>
        <w:drawing>
          <wp:anchor distT="0" distB="0" distL="0" distR="0" simplePos="0" relativeHeight="9" behindDoc="0" locked="0" layoutInCell="1" allowOverlap="1">
            <wp:simplePos x="0" y="0"/>
            <wp:positionH relativeFrom="page">
              <wp:posOffset>457200</wp:posOffset>
            </wp:positionH>
            <wp:positionV relativeFrom="paragraph">
              <wp:posOffset>111760</wp:posOffset>
            </wp:positionV>
            <wp:extent cx="1691640" cy="1685925"/>
            <wp:effectExtent l="0" t="0" r="3810" b="9525"/>
            <wp:wrapTopAndBottom/>
            <wp:docPr id="19" name="image10.jpeg" descr="Venn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4" cstate="print"/>
                    <a:stretch>
                      <a:fillRect/>
                    </a:stretch>
                  </pic:blipFill>
                  <pic:spPr>
                    <a:xfrm>
                      <a:off x="0" y="0"/>
                      <a:ext cx="1691640" cy="1685925"/>
                    </a:xfrm>
                    <a:prstGeom prst="rect">
                      <a:avLst/>
                    </a:prstGeom>
                  </pic:spPr>
                </pic:pic>
              </a:graphicData>
            </a:graphic>
            <wp14:sizeRelH relativeFrom="margin">
              <wp14:pctWidth>0</wp14:pctWidth>
            </wp14:sizeRelH>
            <wp14:sizeRelV relativeFrom="margin">
              <wp14:pctHeight>0</wp14:pctHeight>
            </wp14:sizeRelV>
          </wp:anchor>
        </w:drawing>
      </w:r>
    </w:p>
    <w:p w:rsidR="00782149" w:rsidRDefault="00782149">
      <w:pPr>
        <w:pStyle w:val="BodyText"/>
      </w:pPr>
    </w:p>
    <w:p w:rsidR="005E4EDD" w:rsidRDefault="005E4EDD"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F552FE" w:rsidRDefault="00F552FE" w:rsidP="005E4EDD">
      <w:pPr>
        <w:pStyle w:val="BodyText"/>
      </w:pPr>
    </w:p>
    <w:p w:rsidR="00782149" w:rsidRPr="00990CF8" w:rsidRDefault="00564E1C" w:rsidP="00990CF8">
      <w:pPr>
        <w:pStyle w:val="BodyText"/>
        <w:rPr>
          <w:rFonts w:ascii="Calibri Light" w:hAnsi="Calibri Light" w:cs="Calibri Light"/>
          <w:b/>
        </w:rPr>
      </w:pPr>
      <w:r w:rsidRPr="00990CF8">
        <w:rPr>
          <w:rFonts w:ascii="Calibri Light" w:hAnsi="Calibri Light" w:cs="Calibri Light"/>
          <w:b/>
        </w:rPr>
        <w:t>QUESTION 3</w:t>
      </w:r>
    </w:p>
    <w:p w:rsidR="00782149" w:rsidRPr="00990CF8" w:rsidRDefault="00564E1C">
      <w:pPr>
        <w:pStyle w:val="BodyText"/>
        <w:spacing w:before="186"/>
        <w:ind w:left="100"/>
        <w:rPr>
          <w:rFonts w:ascii="Calibri Light" w:hAnsi="Calibri Light" w:cs="Calibri Light"/>
        </w:rPr>
      </w:pPr>
      <w:r w:rsidRPr="00990CF8">
        <w:rPr>
          <w:rFonts w:ascii="Calibri Light" w:hAnsi="Calibri Light" w:cs="Calibri Light"/>
        </w:rPr>
        <w:t>The figure below shows a meiotic cell at anaphase of Meiosis I.</w:t>
      </w:r>
    </w:p>
    <w:p w:rsidR="00782149" w:rsidRPr="00990CF8" w:rsidRDefault="00564E1C">
      <w:pPr>
        <w:pStyle w:val="BodyText"/>
        <w:spacing w:before="5"/>
        <w:rPr>
          <w:rFonts w:ascii="Calibri Light" w:hAnsi="Calibri Light" w:cs="Calibri Light"/>
          <w:sz w:val="11"/>
        </w:rPr>
      </w:pPr>
      <w:r w:rsidRPr="00990CF8">
        <w:rPr>
          <w:rFonts w:ascii="Calibri Light" w:hAnsi="Calibri Light" w:cs="Calibri Light"/>
          <w:noProof/>
          <w:lang w:val="en-CA" w:eastAsia="en-CA"/>
        </w:rPr>
        <w:drawing>
          <wp:anchor distT="0" distB="0" distL="0" distR="0" simplePos="0" relativeHeight="10" behindDoc="0" locked="0" layoutInCell="1" allowOverlap="1">
            <wp:simplePos x="0" y="0"/>
            <wp:positionH relativeFrom="page">
              <wp:posOffset>457200</wp:posOffset>
            </wp:positionH>
            <wp:positionV relativeFrom="paragraph">
              <wp:posOffset>113522</wp:posOffset>
            </wp:positionV>
            <wp:extent cx="2051219" cy="2065115"/>
            <wp:effectExtent l="0" t="0" r="0" b="0"/>
            <wp:wrapTopAndBottom/>
            <wp:docPr id="21" name="image11.jpeg" descr="Diagram, venn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5" cstate="print"/>
                    <a:stretch>
                      <a:fillRect/>
                    </a:stretch>
                  </pic:blipFill>
                  <pic:spPr>
                    <a:xfrm>
                      <a:off x="0" y="0"/>
                      <a:ext cx="2051219" cy="2065115"/>
                    </a:xfrm>
                    <a:prstGeom prst="rect">
                      <a:avLst/>
                    </a:prstGeom>
                  </pic:spPr>
                </pic:pic>
              </a:graphicData>
            </a:graphic>
          </wp:anchor>
        </w:drawing>
      </w:r>
    </w:p>
    <w:p w:rsidR="00782149" w:rsidRPr="00990CF8" w:rsidRDefault="00564E1C">
      <w:pPr>
        <w:pStyle w:val="BodyText"/>
        <w:spacing w:before="146" w:line="259" w:lineRule="auto"/>
        <w:ind w:left="100" w:right="216"/>
        <w:rPr>
          <w:rFonts w:ascii="Calibri Light" w:hAnsi="Calibri Light" w:cs="Calibri Light"/>
        </w:rPr>
      </w:pPr>
      <w:r w:rsidRPr="00990CF8">
        <w:rPr>
          <w:rFonts w:ascii="Calibri Light" w:hAnsi="Calibri Light" w:cs="Calibri Light"/>
        </w:rPr>
        <w:t>3.1 If sister chromatids are two halves of a replicated chromosome; how is it possible that the sister chromatids in this cell have different alleles? When would this change have occurred? (2 marks)</w:t>
      </w: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564E1C">
      <w:pPr>
        <w:pStyle w:val="BodyText"/>
        <w:ind w:left="100"/>
        <w:rPr>
          <w:rFonts w:ascii="Calibri Light" w:hAnsi="Calibri Light" w:cs="Calibri Light"/>
        </w:rPr>
      </w:pPr>
      <w:r w:rsidRPr="00990CF8">
        <w:rPr>
          <w:rFonts w:ascii="Calibri Light" w:hAnsi="Calibri Light" w:cs="Calibri Light"/>
        </w:rPr>
        <w:t>3.2</w:t>
      </w:r>
    </w:p>
    <w:p w:rsidR="009D6A7D" w:rsidRDefault="00564E1C" w:rsidP="009D6A7D">
      <w:pPr>
        <w:pStyle w:val="BodyText"/>
        <w:spacing w:before="183" w:line="259" w:lineRule="auto"/>
        <w:ind w:left="100"/>
        <w:rPr>
          <w:rFonts w:ascii="Calibri Light" w:hAnsi="Calibri Light" w:cs="Calibri Light"/>
        </w:rPr>
      </w:pPr>
      <w:r w:rsidRPr="00990CF8">
        <w:rPr>
          <w:rFonts w:ascii="Calibri Light" w:hAnsi="Calibri Light" w:cs="Calibri Light"/>
        </w:rPr>
        <w:t>Considering the figure above, will the A and B genes assort</w:t>
      </w:r>
      <w:r w:rsidR="009D6A7D">
        <w:rPr>
          <w:rFonts w:ascii="Calibri Light" w:hAnsi="Calibri Light" w:cs="Calibri Light"/>
        </w:rPr>
        <w:t xml:space="preserve"> (in gametes)</w:t>
      </w:r>
      <w:r w:rsidRPr="00990CF8">
        <w:rPr>
          <w:rFonts w:ascii="Calibri Light" w:hAnsi="Calibri Light" w:cs="Calibri Light"/>
        </w:rPr>
        <w:t xml:space="preserve"> independently? Briefly explain why or why not. Include a definition of independent assortment in your answer. (2 marks)</w:t>
      </w:r>
    </w:p>
    <w:p w:rsidR="009D6A7D" w:rsidRDefault="009D6A7D" w:rsidP="009D6A7D">
      <w:pPr>
        <w:pStyle w:val="BodyText"/>
        <w:spacing w:before="183" w:line="259" w:lineRule="auto"/>
        <w:ind w:left="100"/>
        <w:rPr>
          <w:rFonts w:ascii="Calibri Light" w:hAnsi="Calibri Light" w:cs="Calibri Light"/>
        </w:rPr>
      </w:pPr>
    </w:p>
    <w:p w:rsidR="009D6A7D" w:rsidRDefault="009D6A7D" w:rsidP="009D6A7D">
      <w:pPr>
        <w:pStyle w:val="BodyText"/>
        <w:spacing w:before="183" w:line="259" w:lineRule="auto"/>
        <w:ind w:left="100"/>
        <w:rPr>
          <w:rFonts w:ascii="Calibri Light" w:hAnsi="Calibri Light" w:cs="Calibri Light"/>
        </w:rPr>
      </w:pPr>
    </w:p>
    <w:p w:rsidR="009D6A7D" w:rsidRDefault="009D6A7D" w:rsidP="009D6A7D">
      <w:pPr>
        <w:pStyle w:val="BodyText"/>
        <w:spacing w:before="183" w:line="259" w:lineRule="auto"/>
        <w:ind w:left="100"/>
        <w:rPr>
          <w:rFonts w:ascii="Calibri Light" w:hAnsi="Calibri Light" w:cs="Calibri Light"/>
        </w:rPr>
      </w:pPr>
    </w:p>
    <w:p w:rsidR="009D6A7D" w:rsidRDefault="009D6A7D" w:rsidP="009D6A7D">
      <w:pPr>
        <w:pStyle w:val="BodyText"/>
        <w:spacing w:before="183" w:line="259" w:lineRule="auto"/>
        <w:ind w:left="100"/>
        <w:rPr>
          <w:rFonts w:ascii="Calibri Light" w:hAnsi="Calibri Light" w:cs="Calibri Light"/>
        </w:rPr>
      </w:pPr>
    </w:p>
    <w:p w:rsidR="009D6A7D" w:rsidRDefault="009D6A7D" w:rsidP="009D6A7D">
      <w:pPr>
        <w:pStyle w:val="BodyText"/>
        <w:spacing w:before="183" w:line="259" w:lineRule="auto"/>
        <w:ind w:left="100"/>
        <w:rPr>
          <w:rFonts w:ascii="Calibri Light" w:hAnsi="Calibri Light" w:cs="Calibri Light"/>
        </w:rPr>
      </w:pPr>
    </w:p>
    <w:p w:rsidR="00782149" w:rsidRPr="00990CF8" w:rsidRDefault="00564E1C" w:rsidP="009D6A7D">
      <w:pPr>
        <w:pStyle w:val="BodyText"/>
        <w:spacing w:before="183" w:line="259" w:lineRule="auto"/>
        <w:ind w:left="100"/>
        <w:rPr>
          <w:rFonts w:ascii="Calibri Light" w:hAnsi="Calibri Light" w:cs="Calibri Light"/>
          <w:b/>
        </w:rPr>
      </w:pPr>
      <w:r w:rsidRPr="00990CF8">
        <w:rPr>
          <w:rFonts w:ascii="Calibri Light" w:hAnsi="Calibri Light" w:cs="Calibri Light"/>
          <w:b/>
        </w:rPr>
        <w:t>QUESTION 4</w:t>
      </w:r>
    </w:p>
    <w:p w:rsidR="00782149" w:rsidRPr="00990CF8" w:rsidRDefault="00564E1C">
      <w:pPr>
        <w:pStyle w:val="BodyText"/>
        <w:spacing w:before="186" w:line="259" w:lineRule="auto"/>
        <w:ind w:left="100" w:right="216"/>
        <w:rPr>
          <w:rFonts w:ascii="Calibri Light" w:hAnsi="Calibri Light" w:cs="Calibri Light"/>
        </w:rPr>
      </w:pPr>
      <w:r w:rsidRPr="00990CF8">
        <w:rPr>
          <w:rFonts w:ascii="Calibri Light" w:hAnsi="Calibri Light" w:cs="Calibri Light"/>
        </w:rPr>
        <w:t xml:space="preserve">Briefly explain how the random combination of gametes (eggs and sperm) can contribute to genetic variation in the resulting </w:t>
      </w:r>
      <w:r w:rsidRPr="00F552FE">
        <w:rPr>
          <w:rFonts w:ascii="Calibri Light" w:hAnsi="Calibri Light" w:cs="Calibri Light"/>
          <w:b/>
        </w:rPr>
        <w:t>zygotes</w:t>
      </w:r>
      <w:r w:rsidRPr="00990CF8">
        <w:rPr>
          <w:rFonts w:ascii="Calibri Light" w:hAnsi="Calibri Light" w:cs="Calibri Light"/>
        </w:rPr>
        <w:t>. Be specific to DNA, chromosomes, homologs, etc.</w:t>
      </w: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Default="00782149">
      <w:pPr>
        <w:pStyle w:val="BodyText"/>
      </w:pPr>
    </w:p>
    <w:p w:rsidR="00782149" w:rsidRPr="005E4EDD" w:rsidRDefault="00564E1C" w:rsidP="005E4EDD">
      <w:pPr>
        <w:pStyle w:val="BodyText"/>
        <w:rPr>
          <w:rFonts w:ascii="Calibri Light" w:hAnsi="Calibri Light" w:cs="Calibri Light"/>
          <w:b/>
        </w:rPr>
      </w:pPr>
      <w:r w:rsidRPr="005E4EDD">
        <w:rPr>
          <w:rFonts w:ascii="Calibri Light" w:hAnsi="Calibri Light" w:cs="Calibri Light"/>
          <w:b/>
        </w:rPr>
        <w:t>QUESTION 5</w:t>
      </w:r>
    </w:p>
    <w:p w:rsidR="005E4EDD" w:rsidRDefault="005E4EDD" w:rsidP="005E4EDD">
      <w:pPr>
        <w:pStyle w:val="BodyText"/>
        <w:rPr>
          <w:rFonts w:ascii="Calibri Light" w:hAnsi="Calibri Light" w:cs="Calibri Light"/>
          <w:b/>
        </w:rPr>
      </w:pPr>
    </w:p>
    <w:p w:rsidR="005E4EDD" w:rsidRDefault="005E4EDD" w:rsidP="005E4EDD">
      <w:pPr>
        <w:pStyle w:val="BodyText"/>
        <w:rPr>
          <w:rFonts w:ascii="Calibri Light" w:hAnsi="Calibri Light" w:cs="Calibri Light"/>
        </w:rPr>
      </w:pPr>
      <w:r>
        <w:rPr>
          <w:rFonts w:ascii="Calibri Light" w:hAnsi="Calibri Light" w:cs="Calibri Light"/>
        </w:rPr>
        <w:t>A species of snail eating beetle in BC has an XX/XY sex determination system similar to humans.  Some individuals have long antennae while others have short antennae.  Their body shape can be either oval or square-shaped. Both antennae length and body shape</w:t>
      </w:r>
      <w:r w:rsidR="00990CF8">
        <w:rPr>
          <w:rFonts w:ascii="Calibri Light" w:hAnsi="Calibri Light" w:cs="Calibri Light"/>
        </w:rPr>
        <w:t xml:space="preserve"> in the beetles are heritable traits.  </w:t>
      </w:r>
    </w:p>
    <w:p w:rsidR="00990CF8" w:rsidRDefault="00990CF8" w:rsidP="005E4EDD">
      <w:pPr>
        <w:pStyle w:val="BodyText"/>
        <w:rPr>
          <w:rFonts w:ascii="Calibri Light" w:hAnsi="Calibri Light" w:cs="Calibri Light"/>
        </w:rPr>
      </w:pPr>
    </w:p>
    <w:p w:rsidR="00990CF8" w:rsidRPr="005E4EDD" w:rsidRDefault="00990CF8" w:rsidP="005E4EDD">
      <w:pPr>
        <w:pStyle w:val="BodyText"/>
        <w:rPr>
          <w:rFonts w:ascii="Calibri Light" w:hAnsi="Calibri Light" w:cs="Calibri Light"/>
        </w:rPr>
      </w:pPr>
      <w:r>
        <w:rPr>
          <w:rFonts w:ascii="Calibri Light" w:hAnsi="Calibri Light" w:cs="Calibri Light"/>
        </w:rPr>
        <w:t>You are examining the mode of inheritance of these two traits.  The parent for Cross 1 comes from pure breeding (true breeding or pure line) populations.  One male and one female from the F1 generation were crossed to produce the F2 generation.  The table below</w:t>
      </w:r>
      <w:r w:rsidR="009D6A7D">
        <w:rPr>
          <w:rFonts w:ascii="Calibri Light" w:hAnsi="Calibri Light" w:cs="Calibri Light"/>
        </w:rPr>
        <w:t xml:space="preserve"> </w:t>
      </w:r>
      <w:bookmarkStart w:id="1" w:name="_GoBack"/>
      <w:bookmarkEnd w:id="1"/>
      <w:r>
        <w:rPr>
          <w:rFonts w:ascii="Calibri Light" w:hAnsi="Calibri Light" w:cs="Calibri Light"/>
        </w:rPr>
        <w:t>shows the phenotypes of the parents, and the F1 and F2 offspring.</w:t>
      </w:r>
    </w:p>
    <w:p w:rsidR="00782149" w:rsidRDefault="00782149">
      <w:pPr>
        <w:pStyle w:val="BodyText"/>
        <w:spacing w:before="1"/>
        <w:rPr>
          <w:sz w:val="15"/>
        </w:rPr>
      </w:pPr>
    </w:p>
    <w:p w:rsidR="00782149" w:rsidRDefault="00564E1C">
      <w:pPr>
        <w:pStyle w:val="BodyText"/>
        <w:spacing w:before="3"/>
        <w:rPr>
          <w:sz w:val="11"/>
        </w:rPr>
      </w:pPr>
      <w:r>
        <w:rPr>
          <w:noProof/>
          <w:lang w:val="en-CA" w:eastAsia="en-CA"/>
        </w:rPr>
        <w:drawing>
          <wp:inline distT="0" distB="0" distL="0" distR="0">
            <wp:extent cx="4533900" cy="2640845"/>
            <wp:effectExtent l="0" t="0" r="0" b="7620"/>
            <wp:docPr id="23" name="image12.jpe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35009" cy="2641491"/>
                    </a:xfrm>
                    <a:prstGeom prst="rect">
                      <a:avLst/>
                    </a:prstGeom>
                  </pic:spPr>
                </pic:pic>
              </a:graphicData>
            </a:graphic>
          </wp:inline>
        </w:drawing>
      </w:r>
    </w:p>
    <w:p w:rsidR="00782149" w:rsidRDefault="00782149">
      <w:pPr>
        <w:rPr>
          <w:sz w:val="11"/>
        </w:rPr>
      </w:pPr>
    </w:p>
    <w:p w:rsidR="00990CF8" w:rsidRDefault="00990CF8">
      <w:pPr>
        <w:pStyle w:val="BodyText"/>
        <w:spacing w:before="22"/>
        <w:ind w:left="100"/>
      </w:pPr>
    </w:p>
    <w:p w:rsidR="00782149" w:rsidRPr="00990CF8" w:rsidRDefault="00564E1C">
      <w:pPr>
        <w:pStyle w:val="BodyText"/>
        <w:spacing w:before="22"/>
        <w:ind w:left="100"/>
        <w:rPr>
          <w:rFonts w:ascii="Calibri Light" w:hAnsi="Calibri Light" w:cs="Calibri Light"/>
        </w:rPr>
      </w:pPr>
      <w:r w:rsidRPr="00990CF8">
        <w:rPr>
          <w:rFonts w:ascii="Calibri Light" w:hAnsi="Calibri Light" w:cs="Calibri Light"/>
        </w:rPr>
        <w:t>Q5.1</w:t>
      </w:r>
    </w:p>
    <w:p w:rsidR="00782149" w:rsidRPr="00990CF8" w:rsidRDefault="00564E1C">
      <w:pPr>
        <w:pStyle w:val="BodyText"/>
        <w:spacing w:before="182"/>
        <w:ind w:left="100"/>
        <w:rPr>
          <w:rFonts w:ascii="Calibri Light" w:hAnsi="Calibri Light" w:cs="Calibri Light"/>
        </w:rPr>
      </w:pPr>
      <w:r w:rsidRPr="00990CF8">
        <w:rPr>
          <w:rFonts w:ascii="Calibri Light" w:hAnsi="Calibri Light" w:cs="Calibri Light"/>
          <w:color w:val="1F3333"/>
          <w:shd w:val="clear" w:color="auto" w:fill="F8F8FA"/>
        </w:rPr>
        <w:t>Which phenotype for antennae length is dominant, if applicable? Briefly explain your answer.</w:t>
      </w: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spacing w:before="2"/>
        <w:rPr>
          <w:rFonts w:ascii="Calibri Light" w:hAnsi="Calibri Light" w:cs="Calibri Light"/>
          <w:sz w:val="25"/>
        </w:rPr>
      </w:pPr>
    </w:p>
    <w:p w:rsidR="00782149" w:rsidRPr="00990CF8" w:rsidRDefault="00564E1C">
      <w:pPr>
        <w:pStyle w:val="BodyText"/>
        <w:spacing w:before="52"/>
        <w:ind w:left="100"/>
        <w:rPr>
          <w:rFonts w:ascii="Calibri Light" w:hAnsi="Calibri Light" w:cs="Calibri Light"/>
        </w:rPr>
      </w:pPr>
      <w:r w:rsidRPr="00990CF8">
        <w:rPr>
          <w:rFonts w:ascii="Calibri Light" w:hAnsi="Calibri Light" w:cs="Calibri Light"/>
          <w:color w:val="1F3333"/>
          <w:shd w:val="clear" w:color="auto" w:fill="F8F8FA"/>
        </w:rPr>
        <w:t>Question 5.2</w:t>
      </w:r>
    </w:p>
    <w:p w:rsidR="00782149" w:rsidRPr="00990CF8" w:rsidRDefault="00782149">
      <w:pPr>
        <w:pStyle w:val="BodyText"/>
        <w:spacing w:before="3"/>
        <w:rPr>
          <w:rFonts w:ascii="Calibri Light" w:hAnsi="Calibri Light" w:cs="Calibri Light"/>
          <w:sz w:val="10"/>
        </w:rPr>
      </w:pPr>
    </w:p>
    <w:p w:rsidR="00782149" w:rsidRPr="00990CF8" w:rsidRDefault="00564E1C">
      <w:pPr>
        <w:spacing w:before="57"/>
        <w:ind w:left="100"/>
        <w:rPr>
          <w:rFonts w:ascii="Calibri Light" w:hAnsi="Calibri Light" w:cs="Calibri Light"/>
        </w:rPr>
      </w:pPr>
      <w:r w:rsidRPr="00990CF8">
        <w:rPr>
          <w:rFonts w:ascii="Calibri Light" w:hAnsi="Calibri Light" w:cs="Calibri Light"/>
          <w:color w:val="1F3333"/>
          <w:shd w:val="clear" w:color="auto" w:fill="F8F8FA"/>
        </w:rPr>
        <w:t xml:space="preserve"> Is antennae length an autosomal or X-linked trait in snail eating beetles? Briefly explain your answer.</w:t>
      </w: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Default="00782149">
      <w:pPr>
        <w:pStyle w:val="BodyText"/>
        <w:spacing w:before="4"/>
        <w:rPr>
          <w:rFonts w:ascii="Calibri Light" w:hAnsi="Calibri Light" w:cs="Calibri Light"/>
          <w:sz w:val="28"/>
        </w:rPr>
      </w:pPr>
    </w:p>
    <w:p w:rsidR="00782149" w:rsidRPr="00990CF8" w:rsidRDefault="00564E1C">
      <w:pPr>
        <w:pStyle w:val="BodyText"/>
        <w:spacing w:before="52"/>
        <w:ind w:left="100"/>
        <w:rPr>
          <w:rFonts w:ascii="Calibri Light" w:hAnsi="Calibri Light" w:cs="Calibri Light"/>
        </w:rPr>
      </w:pPr>
      <w:r w:rsidRPr="00990CF8">
        <w:rPr>
          <w:rFonts w:ascii="Calibri Light" w:hAnsi="Calibri Light" w:cs="Calibri Light"/>
          <w:color w:val="1F3333"/>
          <w:shd w:val="clear" w:color="auto" w:fill="F8F8FA"/>
        </w:rPr>
        <w:t>Question 5.3</w:t>
      </w:r>
    </w:p>
    <w:p w:rsidR="00782149" w:rsidRPr="00990CF8" w:rsidRDefault="00782149">
      <w:pPr>
        <w:pStyle w:val="BodyText"/>
        <w:spacing w:before="1"/>
        <w:rPr>
          <w:rFonts w:ascii="Calibri Light" w:hAnsi="Calibri Light" w:cs="Calibri Light"/>
          <w:sz w:val="11"/>
        </w:rPr>
      </w:pPr>
    </w:p>
    <w:p w:rsidR="009D6A7D" w:rsidRDefault="00564E1C" w:rsidP="009D6A7D">
      <w:pPr>
        <w:pStyle w:val="BodyText"/>
        <w:spacing w:before="52" w:line="259" w:lineRule="auto"/>
        <w:ind w:left="100" w:right="162"/>
        <w:rPr>
          <w:rFonts w:ascii="Calibri Light" w:hAnsi="Calibri Light" w:cs="Calibri Light"/>
          <w:color w:val="1F3333"/>
          <w:shd w:val="clear" w:color="auto" w:fill="F8F8FA"/>
        </w:rPr>
      </w:pPr>
      <w:r w:rsidRPr="00990CF8">
        <w:rPr>
          <w:rFonts w:ascii="Calibri Light" w:hAnsi="Calibri Light" w:cs="Calibri Light"/>
          <w:color w:val="1F3333"/>
          <w:shd w:val="clear" w:color="auto" w:fill="F8F8FA"/>
        </w:rPr>
        <w:t>Looking at ONLY the antennae length trait, you perform a cross between an F1 individual above (short</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antennae, either a male or female) and an individual with homozygous recessive alleles on the antennae</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length gene; the cross produces 60 offspring. List all the antennae length phenotypes (no need to provide the</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phenotype info for body shape) of their offspring and their expected numbers.</w:t>
      </w:r>
      <w:r w:rsidR="00990CF8">
        <w:rPr>
          <w:rFonts w:ascii="Calibri Light" w:hAnsi="Calibri Light" w:cs="Calibri Light"/>
          <w:color w:val="1F3333"/>
          <w:shd w:val="clear" w:color="auto" w:fill="F8F8FA"/>
        </w:rPr>
        <w:br/>
      </w:r>
    </w:p>
    <w:p w:rsidR="009D6A7D" w:rsidRDefault="009D6A7D" w:rsidP="009D6A7D">
      <w:pPr>
        <w:pStyle w:val="BodyText"/>
        <w:spacing w:before="52" w:line="259" w:lineRule="auto"/>
        <w:ind w:left="100" w:right="162"/>
        <w:rPr>
          <w:rFonts w:ascii="Calibri Light" w:hAnsi="Calibri Light" w:cs="Calibri Light"/>
          <w:color w:val="1F3333"/>
          <w:shd w:val="clear" w:color="auto" w:fill="F8F8FA"/>
        </w:rPr>
      </w:pPr>
    </w:p>
    <w:p w:rsidR="009D6A7D" w:rsidRDefault="009D6A7D" w:rsidP="009D6A7D">
      <w:pPr>
        <w:pStyle w:val="BodyText"/>
        <w:spacing w:before="52" w:line="259" w:lineRule="auto"/>
        <w:ind w:left="100" w:right="162"/>
        <w:rPr>
          <w:rFonts w:ascii="Calibri Light" w:hAnsi="Calibri Light" w:cs="Calibri Light"/>
          <w:color w:val="1F3333"/>
          <w:shd w:val="clear" w:color="auto" w:fill="F8F8FA"/>
        </w:rPr>
      </w:pPr>
    </w:p>
    <w:p w:rsidR="009D6A7D" w:rsidRDefault="009D6A7D" w:rsidP="009D6A7D">
      <w:pPr>
        <w:pStyle w:val="BodyText"/>
        <w:spacing w:before="52" w:line="259" w:lineRule="auto"/>
        <w:ind w:left="100" w:right="162"/>
        <w:rPr>
          <w:rFonts w:ascii="Calibri Light" w:hAnsi="Calibri Light" w:cs="Calibri Light"/>
          <w:color w:val="1F3333"/>
          <w:shd w:val="clear" w:color="auto" w:fill="F8F8FA"/>
        </w:rPr>
      </w:pPr>
    </w:p>
    <w:p w:rsidR="009D6A7D" w:rsidRDefault="009D6A7D" w:rsidP="009D6A7D">
      <w:pPr>
        <w:pStyle w:val="BodyText"/>
        <w:spacing w:before="52" w:line="259" w:lineRule="auto"/>
        <w:ind w:left="100" w:right="162"/>
        <w:rPr>
          <w:rFonts w:ascii="Calibri Light" w:hAnsi="Calibri Light" w:cs="Calibri Light"/>
          <w:color w:val="1F3333"/>
          <w:shd w:val="clear" w:color="auto" w:fill="F8F8FA"/>
        </w:rPr>
      </w:pPr>
    </w:p>
    <w:p w:rsidR="009D6A7D" w:rsidRDefault="009D6A7D" w:rsidP="009D6A7D">
      <w:pPr>
        <w:pStyle w:val="BodyText"/>
        <w:spacing w:before="52" w:line="259" w:lineRule="auto"/>
        <w:ind w:left="100" w:right="162"/>
        <w:rPr>
          <w:rFonts w:ascii="Calibri Light" w:hAnsi="Calibri Light" w:cs="Calibri Light"/>
          <w:color w:val="1F3333"/>
          <w:shd w:val="clear" w:color="auto" w:fill="F8F8FA"/>
        </w:rPr>
      </w:pPr>
    </w:p>
    <w:p w:rsidR="009D6A7D" w:rsidRDefault="009D6A7D" w:rsidP="009D6A7D">
      <w:pPr>
        <w:pStyle w:val="BodyText"/>
        <w:spacing w:before="52" w:line="259" w:lineRule="auto"/>
        <w:ind w:left="100" w:right="162"/>
        <w:rPr>
          <w:rFonts w:ascii="Calibri Light" w:hAnsi="Calibri Light" w:cs="Calibri Light"/>
          <w:color w:val="1F3333"/>
          <w:shd w:val="clear" w:color="auto" w:fill="F8F8FA"/>
        </w:rPr>
      </w:pPr>
    </w:p>
    <w:p w:rsidR="009D6A7D" w:rsidRDefault="009D6A7D" w:rsidP="009D6A7D">
      <w:pPr>
        <w:pStyle w:val="BodyText"/>
        <w:spacing w:before="52" w:line="259" w:lineRule="auto"/>
        <w:ind w:left="100" w:right="162"/>
        <w:rPr>
          <w:rFonts w:ascii="Calibri Light" w:hAnsi="Calibri Light" w:cs="Calibri Light"/>
          <w:color w:val="1F3333"/>
          <w:shd w:val="clear" w:color="auto" w:fill="F8F8FA"/>
        </w:rPr>
      </w:pPr>
    </w:p>
    <w:p w:rsidR="009D6A7D" w:rsidRDefault="009D6A7D" w:rsidP="009D6A7D">
      <w:pPr>
        <w:pStyle w:val="BodyText"/>
        <w:spacing w:before="52" w:line="259" w:lineRule="auto"/>
        <w:ind w:left="100" w:right="162"/>
        <w:rPr>
          <w:rFonts w:ascii="Calibri Light" w:hAnsi="Calibri Light" w:cs="Calibri Light"/>
          <w:color w:val="1F3333"/>
          <w:shd w:val="clear" w:color="auto" w:fill="F8F8FA"/>
        </w:rPr>
      </w:pPr>
    </w:p>
    <w:p w:rsidR="00782149" w:rsidRPr="00990CF8" w:rsidRDefault="00564E1C" w:rsidP="009D6A7D">
      <w:pPr>
        <w:pStyle w:val="BodyText"/>
        <w:spacing w:before="52" w:line="259" w:lineRule="auto"/>
        <w:ind w:left="100" w:right="162"/>
        <w:rPr>
          <w:rFonts w:ascii="Calibri Light" w:hAnsi="Calibri Light" w:cs="Calibri Light"/>
        </w:rPr>
      </w:pPr>
      <w:r w:rsidRPr="00990CF8">
        <w:rPr>
          <w:rFonts w:ascii="Calibri Light" w:hAnsi="Calibri Light" w:cs="Calibri Light"/>
          <w:color w:val="1F3333"/>
          <w:shd w:val="clear" w:color="auto" w:fill="F8F8FA"/>
        </w:rPr>
        <w:t>Question 5.4 Which phenotype for body-shape is dominant? Briefly explain your answer.</w:t>
      </w: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spacing w:before="9"/>
        <w:rPr>
          <w:rFonts w:ascii="Calibri Light" w:hAnsi="Calibri Light" w:cs="Calibri Light"/>
        </w:rPr>
      </w:pPr>
    </w:p>
    <w:p w:rsidR="00782149" w:rsidRPr="00990CF8" w:rsidRDefault="00564E1C">
      <w:pPr>
        <w:pStyle w:val="BodyText"/>
        <w:spacing w:before="52" w:line="259" w:lineRule="auto"/>
        <w:ind w:left="100"/>
        <w:rPr>
          <w:rFonts w:ascii="Calibri Light" w:hAnsi="Calibri Light" w:cs="Calibri Light"/>
        </w:rPr>
      </w:pPr>
      <w:r w:rsidRPr="00990CF8">
        <w:rPr>
          <w:rFonts w:ascii="Calibri Light" w:hAnsi="Calibri Light" w:cs="Calibri Light"/>
          <w:color w:val="1F3333"/>
          <w:shd w:val="clear" w:color="auto" w:fill="F8F8FA"/>
        </w:rPr>
        <w:t>Question 5.5 Identify the mode of inheritance for the body shape of snail eating beetles. Briefly explain your</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answer.</w:t>
      </w: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Default="00782149">
      <w:pPr>
        <w:pStyle w:val="BodyText"/>
        <w:rPr>
          <w:rFonts w:ascii="Calibri Light" w:hAnsi="Calibri Light" w:cs="Calibri Light"/>
          <w:sz w:val="20"/>
        </w:rPr>
      </w:pPr>
    </w:p>
    <w:p w:rsidR="009D6A7D" w:rsidRDefault="009D6A7D">
      <w:pPr>
        <w:pStyle w:val="BodyText"/>
        <w:rPr>
          <w:rFonts w:ascii="Calibri Light" w:hAnsi="Calibri Light" w:cs="Calibri Light"/>
          <w:sz w:val="20"/>
        </w:rPr>
      </w:pPr>
    </w:p>
    <w:p w:rsidR="009D6A7D" w:rsidRDefault="009D6A7D">
      <w:pPr>
        <w:pStyle w:val="BodyText"/>
        <w:rPr>
          <w:rFonts w:ascii="Calibri Light" w:hAnsi="Calibri Light" w:cs="Calibri Light"/>
          <w:sz w:val="20"/>
        </w:rPr>
      </w:pPr>
    </w:p>
    <w:p w:rsidR="009D6A7D" w:rsidRDefault="009D6A7D">
      <w:pPr>
        <w:pStyle w:val="BodyText"/>
        <w:rPr>
          <w:rFonts w:ascii="Calibri Light" w:hAnsi="Calibri Light" w:cs="Calibri Light"/>
          <w:sz w:val="20"/>
        </w:rPr>
      </w:pPr>
    </w:p>
    <w:p w:rsidR="009D6A7D" w:rsidRDefault="009D6A7D">
      <w:pPr>
        <w:pStyle w:val="BodyText"/>
        <w:rPr>
          <w:rFonts w:ascii="Calibri Light" w:hAnsi="Calibri Light" w:cs="Calibri Light"/>
          <w:sz w:val="20"/>
        </w:rPr>
      </w:pPr>
    </w:p>
    <w:p w:rsidR="009D6A7D" w:rsidRDefault="009D6A7D">
      <w:pPr>
        <w:pStyle w:val="BodyText"/>
        <w:rPr>
          <w:rFonts w:ascii="Calibri Light" w:hAnsi="Calibri Light" w:cs="Calibri Light"/>
          <w:sz w:val="20"/>
        </w:rPr>
      </w:pPr>
    </w:p>
    <w:p w:rsidR="009D6A7D" w:rsidRDefault="009D6A7D">
      <w:pPr>
        <w:pStyle w:val="BodyText"/>
        <w:rPr>
          <w:rFonts w:ascii="Calibri Light" w:hAnsi="Calibri Light" w:cs="Calibri Light"/>
          <w:sz w:val="20"/>
        </w:rPr>
      </w:pPr>
    </w:p>
    <w:p w:rsidR="009D6A7D" w:rsidRDefault="009D6A7D">
      <w:pPr>
        <w:pStyle w:val="BodyText"/>
        <w:rPr>
          <w:rFonts w:ascii="Calibri Light" w:hAnsi="Calibri Light" w:cs="Calibri Light"/>
          <w:sz w:val="20"/>
        </w:rPr>
      </w:pPr>
    </w:p>
    <w:p w:rsidR="009D6A7D" w:rsidRDefault="009D6A7D">
      <w:pPr>
        <w:pStyle w:val="BodyText"/>
        <w:rPr>
          <w:rFonts w:ascii="Calibri Light" w:hAnsi="Calibri Light" w:cs="Calibri Light"/>
          <w:sz w:val="20"/>
        </w:rPr>
      </w:pPr>
    </w:p>
    <w:p w:rsidR="009D6A7D" w:rsidRPr="00990CF8" w:rsidRDefault="009D6A7D">
      <w:pPr>
        <w:pStyle w:val="BodyText"/>
        <w:rPr>
          <w:rFonts w:ascii="Calibri Light" w:hAnsi="Calibri Light" w:cs="Calibri Light"/>
          <w:sz w:val="20"/>
        </w:rPr>
      </w:pPr>
    </w:p>
    <w:p w:rsidR="00782149" w:rsidRPr="00990CF8" w:rsidRDefault="00782149">
      <w:pPr>
        <w:pStyle w:val="BodyText"/>
        <w:spacing w:before="2"/>
        <w:rPr>
          <w:rFonts w:ascii="Calibri Light" w:hAnsi="Calibri Light" w:cs="Calibri Light"/>
          <w:sz w:val="22"/>
        </w:rPr>
      </w:pPr>
    </w:p>
    <w:p w:rsidR="00782149" w:rsidRPr="00990CF8" w:rsidRDefault="00564E1C">
      <w:pPr>
        <w:pStyle w:val="BodyText"/>
        <w:spacing w:before="52"/>
        <w:ind w:left="100"/>
        <w:rPr>
          <w:rFonts w:ascii="Calibri Light" w:hAnsi="Calibri Light" w:cs="Calibri Light"/>
        </w:rPr>
      </w:pPr>
      <w:r w:rsidRPr="00990CF8">
        <w:rPr>
          <w:rFonts w:ascii="Calibri Light" w:hAnsi="Calibri Light" w:cs="Calibri Light"/>
          <w:color w:val="1F3333"/>
          <w:shd w:val="clear" w:color="auto" w:fill="F8F8FA"/>
        </w:rPr>
        <w:t>Question 5.6</w:t>
      </w:r>
    </w:p>
    <w:p w:rsidR="00782149" w:rsidRDefault="00564E1C" w:rsidP="00F552FE">
      <w:pPr>
        <w:pStyle w:val="BodyText"/>
        <w:spacing w:before="182" w:line="259" w:lineRule="auto"/>
        <w:ind w:left="100"/>
      </w:pPr>
      <w:r w:rsidRPr="00990CF8">
        <w:rPr>
          <w:rFonts w:ascii="Calibri Light" w:hAnsi="Calibri Light" w:cs="Calibri Light"/>
          <w:color w:val="1F3333"/>
          <w:shd w:val="clear" w:color="auto" w:fill="F8F8FA"/>
        </w:rPr>
        <w:t>Look at ONLY the body shape trait, you perform a cross between a male with oval body and a female with oval</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body and produce 60 progeny: 30 males and 30 females.</w:t>
      </w:r>
      <w:r w:rsidR="00F552FE">
        <w:rPr>
          <w:rFonts w:ascii="Calibri Light" w:hAnsi="Calibri Light" w:cs="Calibri Light"/>
          <w:color w:val="1F3333"/>
          <w:shd w:val="clear" w:color="auto" w:fill="F8F8FA"/>
        </w:rPr>
        <w:t xml:space="preserve">  </w:t>
      </w:r>
      <w:r w:rsidRPr="00990CF8">
        <w:rPr>
          <w:rFonts w:ascii="Calibri Light" w:hAnsi="Calibri Light" w:cs="Calibri Light"/>
          <w:color w:val="1F3333"/>
          <w:shd w:val="clear" w:color="auto" w:fill="F8F8FA"/>
        </w:rPr>
        <w:t>What do you expect the progeny phenotypes to be?</w:t>
      </w:r>
    </w:p>
    <w:p w:rsidR="00990CF8" w:rsidRDefault="00990CF8">
      <w:pPr>
        <w:pStyle w:val="Heading1"/>
        <w:rPr>
          <w:color w:val="1F3333"/>
          <w:shd w:val="clear" w:color="auto" w:fill="F8F8FA"/>
        </w:rPr>
      </w:pPr>
    </w:p>
    <w:p w:rsidR="00990CF8" w:rsidRDefault="00990CF8">
      <w:pPr>
        <w:pStyle w:val="Heading1"/>
        <w:rPr>
          <w:color w:val="1F3333"/>
          <w:shd w:val="clear" w:color="auto" w:fill="F8F8FA"/>
        </w:rPr>
      </w:pPr>
    </w:p>
    <w:p w:rsidR="00990CF8" w:rsidRDefault="00990CF8">
      <w:pPr>
        <w:pStyle w:val="Heading1"/>
        <w:rPr>
          <w:color w:val="1F3333"/>
          <w:shd w:val="clear" w:color="auto" w:fill="F8F8FA"/>
        </w:rPr>
      </w:pPr>
    </w:p>
    <w:p w:rsidR="00990CF8" w:rsidRDefault="00990CF8">
      <w:pPr>
        <w:pStyle w:val="Heading1"/>
        <w:rPr>
          <w:color w:val="1F3333"/>
          <w:shd w:val="clear" w:color="auto" w:fill="F8F8FA"/>
        </w:rPr>
      </w:pPr>
    </w:p>
    <w:p w:rsidR="00990CF8" w:rsidRDefault="00990CF8">
      <w:pPr>
        <w:pStyle w:val="Heading1"/>
        <w:rPr>
          <w:color w:val="1F3333"/>
          <w:shd w:val="clear" w:color="auto" w:fill="F8F8FA"/>
        </w:rPr>
      </w:pPr>
    </w:p>
    <w:p w:rsidR="00F552FE" w:rsidRDefault="00F552FE">
      <w:pPr>
        <w:pStyle w:val="Heading1"/>
        <w:rPr>
          <w:color w:val="1F3333"/>
          <w:shd w:val="clear" w:color="auto" w:fill="F8F8FA"/>
        </w:rPr>
      </w:pPr>
    </w:p>
    <w:p w:rsidR="00F552FE" w:rsidRDefault="00F552FE">
      <w:pPr>
        <w:pStyle w:val="Heading1"/>
        <w:rPr>
          <w:color w:val="1F3333"/>
          <w:shd w:val="clear" w:color="auto" w:fill="F8F8FA"/>
        </w:rPr>
      </w:pPr>
    </w:p>
    <w:p w:rsidR="00990CF8" w:rsidRDefault="00990CF8">
      <w:pPr>
        <w:pStyle w:val="Heading1"/>
        <w:rPr>
          <w:color w:val="1F3333"/>
          <w:shd w:val="clear" w:color="auto" w:fill="F8F8FA"/>
        </w:rPr>
      </w:pPr>
      <w:r>
        <w:rPr>
          <w:color w:val="1F3333"/>
          <w:shd w:val="clear" w:color="auto" w:fill="F8F8FA"/>
        </w:rPr>
        <w:br/>
      </w:r>
      <w:r>
        <w:rPr>
          <w:color w:val="1F3333"/>
          <w:shd w:val="clear" w:color="auto" w:fill="F8F8FA"/>
        </w:rPr>
        <w:br/>
      </w:r>
    </w:p>
    <w:p w:rsidR="00990CF8" w:rsidRDefault="00990CF8">
      <w:pPr>
        <w:rPr>
          <w:color w:val="1F3333"/>
          <w:sz w:val="28"/>
          <w:szCs w:val="28"/>
          <w:shd w:val="clear" w:color="auto" w:fill="F8F8FA"/>
        </w:rPr>
      </w:pPr>
    </w:p>
    <w:p w:rsidR="00782149" w:rsidRPr="00990CF8" w:rsidRDefault="00564E1C" w:rsidP="00990CF8">
      <w:pPr>
        <w:pStyle w:val="BodyText"/>
        <w:rPr>
          <w:rFonts w:ascii="Calibri Light" w:hAnsi="Calibri Light" w:cs="Calibri Light"/>
          <w:b/>
        </w:rPr>
      </w:pPr>
      <w:r w:rsidRPr="00990CF8">
        <w:rPr>
          <w:rFonts w:ascii="Calibri Light" w:hAnsi="Calibri Light" w:cs="Calibri Light"/>
          <w:b/>
          <w:shd w:val="clear" w:color="auto" w:fill="F8F8FA"/>
        </w:rPr>
        <w:t>QUESTION 6</w:t>
      </w:r>
    </w:p>
    <w:p w:rsidR="00782149" w:rsidRPr="00990CF8" w:rsidRDefault="00564E1C">
      <w:pPr>
        <w:pStyle w:val="BodyText"/>
        <w:spacing w:before="186" w:line="259" w:lineRule="auto"/>
        <w:ind w:left="100" w:right="162"/>
        <w:rPr>
          <w:rFonts w:ascii="Calibri Light" w:hAnsi="Calibri Light" w:cs="Calibri Light"/>
        </w:rPr>
      </w:pPr>
      <w:r w:rsidRPr="00990CF8">
        <w:rPr>
          <w:rFonts w:ascii="Calibri Light" w:hAnsi="Calibri Light" w:cs="Calibri Light"/>
          <w:color w:val="1F3333"/>
          <w:shd w:val="clear" w:color="auto" w:fill="F8F8FA"/>
        </w:rPr>
        <w:t>A black female mouse with normal ears is crossed with a brown male with small ears. All the F1 are black with</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normal ears. The F1s are self-crossed (5 crosses) and the following F2s are obtained:</w:t>
      </w:r>
    </w:p>
    <w:p w:rsidR="00782149" w:rsidRPr="00990CF8" w:rsidRDefault="00564E1C">
      <w:pPr>
        <w:pStyle w:val="BodyText"/>
        <w:spacing w:before="9"/>
        <w:rPr>
          <w:rFonts w:ascii="Calibri Light" w:hAnsi="Calibri Light" w:cs="Calibri Light"/>
        </w:rPr>
      </w:pPr>
      <w:r w:rsidRPr="00990CF8">
        <w:rPr>
          <w:rFonts w:ascii="Calibri Light" w:hAnsi="Calibri Light" w:cs="Calibri Light"/>
          <w:noProof/>
          <w:lang w:val="en-CA" w:eastAsia="en-CA"/>
        </w:rPr>
        <w:drawing>
          <wp:anchor distT="0" distB="0" distL="0" distR="0" simplePos="0" relativeHeight="12" behindDoc="0" locked="0" layoutInCell="1" allowOverlap="1">
            <wp:simplePos x="0" y="0"/>
            <wp:positionH relativeFrom="page">
              <wp:posOffset>457200</wp:posOffset>
            </wp:positionH>
            <wp:positionV relativeFrom="paragraph">
              <wp:posOffset>100705</wp:posOffset>
            </wp:positionV>
            <wp:extent cx="2695575" cy="1352550"/>
            <wp:effectExtent l="0" t="0" r="0" b="0"/>
            <wp:wrapTopAndBottom/>
            <wp:docPr id="25" name="image13.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2695575" cy="1352550"/>
                    </a:xfrm>
                    <a:prstGeom prst="rect">
                      <a:avLst/>
                    </a:prstGeom>
                  </pic:spPr>
                </pic:pic>
              </a:graphicData>
            </a:graphic>
          </wp:anchor>
        </w:drawing>
      </w:r>
    </w:p>
    <w:p w:rsidR="00782149" w:rsidRPr="00990CF8" w:rsidRDefault="00564E1C">
      <w:pPr>
        <w:pStyle w:val="BodyText"/>
        <w:spacing w:before="156" w:line="259" w:lineRule="auto"/>
        <w:ind w:left="100" w:right="79"/>
        <w:rPr>
          <w:rFonts w:ascii="Calibri Light" w:hAnsi="Calibri Light" w:cs="Calibri Light"/>
        </w:rPr>
      </w:pPr>
      <w:r w:rsidRPr="00990CF8">
        <w:rPr>
          <w:rFonts w:ascii="Calibri Light" w:hAnsi="Calibri Light" w:cs="Calibri Light"/>
          <w:color w:val="1F3333"/>
          <w:shd w:val="clear" w:color="auto" w:fill="F8F8FA"/>
        </w:rPr>
        <w:t>Question 6.1 What is the mode of inheritance for black fur colour in mice? Explain how you reached your</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conclusion for the mode of inheritance. Your answer should include evidence from the provided data to</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support your conclusion.</w:t>
      </w: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Default="00782149">
      <w:pPr>
        <w:pStyle w:val="BodyText"/>
        <w:rPr>
          <w:rFonts w:ascii="Calibri Light" w:hAnsi="Calibri Light" w:cs="Calibri Light"/>
        </w:rPr>
      </w:pPr>
    </w:p>
    <w:p w:rsidR="00F552FE" w:rsidRDefault="00F552FE">
      <w:pPr>
        <w:pStyle w:val="BodyText"/>
        <w:rPr>
          <w:rFonts w:ascii="Calibri Light" w:hAnsi="Calibri Light" w:cs="Calibri Light"/>
        </w:rPr>
      </w:pPr>
    </w:p>
    <w:p w:rsidR="00F552FE" w:rsidRDefault="00F552FE">
      <w:pPr>
        <w:pStyle w:val="BodyText"/>
        <w:rPr>
          <w:rFonts w:ascii="Calibri Light" w:hAnsi="Calibri Light" w:cs="Calibri Light"/>
        </w:rPr>
      </w:pPr>
    </w:p>
    <w:p w:rsidR="00F552FE" w:rsidRPr="00990CF8" w:rsidRDefault="00F552FE">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rPr>
          <w:rFonts w:ascii="Calibri Light" w:hAnsi="Calibri Light" w:cs="Calibri Light"/>
        </w:rPr>
      </w:pPr>
    </w:p>
    <w:p w:rsidR="00782149" w:rsidRPr="00990CF8" w:rsidRDefault="00782149">
      <w:pPr>
        <w:pStyle w:val="BodyText"/>
        <w:spacing w:before="3"/>
        <w:rPr>
          <w:rFonts w:ascii="Calibri Light" w:hAnsi="Calibri Light" w:cs="Calibri Light"/>
        </w:rPr>
      </w:pPr>
    </w:p>
    <w:p w:rsidR="00F552FE" w:rsidRDefault="00564E1C" w:rsidP="00F552FE">
      <w:pPr>
        <w:pStyle w:val="BodyText"/>
        <w:ind w:left="100"/>
        <w:rPr>
          <w:rFonts w:ascii="Calibri Light" w:hAnsi="Calibri Light" w:cs="Calibri Light"/>
        </w:rPr>
      </w:pPr>
      <w:r w:rsidRPr="00990CF8">
        <w:rPr>
          <w:rFonts w:ascii="Calibri Light" w:hAnsi="Calibri Light" w:cs="Calibri Light"/>
        </w:rPr>
        <w:t>Question 6.2 It is hypothesized that normal ear size in mice has an X-linked recessive mode of inheritance. Do the data support this mode of inheritance for normal ear size in mice? Explain how you reached your conclusion. Your answer should include evidence from the data provided to support your conclusion.</w:t>
      </w: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F552FE" w:rsidRDefault="00F552FE" w:rsidP="00F552FE">
      <w:pPr>
        <w:pStyle w:val="BodyText"/>
        <w:ind w:left="100"/>
        <w:rPr>
          <w:rFonts w:ascii="Calibri Light" w:hAnsi="Calibri Light" w:cs="Calibri Light"/>
        </w:rPr>
      </w:pPr>
    </w:p>
    <w:p w:rsidR="00782149" w:rsidRPr="00990CF8" w:rsidRDefault="00564E1C" w:rsidP="00F552FE">
      <w:pPr>
        <w:pStyle w:val="BodyText"/>
        <w:ind w:left="100"/>
        <w:rPr>
          <w:rFonts w:ascii="Calibri Light" w:hAnsi="Calibri Light" w:cs="Calibri Light"/>
          <w:b/>
        </w:rPr>
      </w:pPr>
      <w:r w:rsidRPr="00990CF8">
        <w:rPr>
          <w:rFonts w:ascii="Calibri Light" w:hAnsi="Calibri Light" w:cs="Calibri Light"/>
          <w:b/>
          <w:color w:val="1F3333"/>
          <w:shd w:val="clear" w:color="auto" w:fill="F8F8FA"/>
        </w:rPr>
        <w:t>QUESTION 7</w:t>
      </w:r>
    </w:p>
    <w:p w:rsidR="00782149" w:rsidRPr="00990CF8" w:rsidRDefault="00564E1C">
      <w:pPr>
        <w:pStyle w:val="BodyText"/>
        <w:spacing w:before="182"/>
        <w:ind w:left="100"/>
        <w:rPr>
          <w:rFonts w:ascii="Calibri Light" w:hAnsi="Calibri Light" w:cs="Calibri Light"/>
        </w:rPr>
      </w:pPr>
      <w:r w:rsidRPr="00990CF8">
        <w:rPr>
          <w:rFonts w:ascii="Calibri Light" w:hAnsi="Calibri Light" w:cs="Calibri Light"/>
          <w:color w:val="1F3333"/>
          <w:shd w:val="clear" w:color="auto" w:fill="F8F8FA"/>
        </w:rPr>
        <w:t>You are studying two traits in a bird species: beak shape (B1 = blunt, B2 = pointy) and leg length (L1 = long, L2</w:t>
      </w:r>
    </w:p>
    <w:p w:rsidR="00782149" w:rsidRPr="00990CF8" w:rsidRDefault="00564E1C">
      <w:pPr>
        <w:pStyle w:val="BodyText"/>
        <w:spacing w:before="24" w:line="388" w:lineRule="auto"/>
        <w:ind w:left="100" w:right="7444"/>
        <w:rPr>
          <w:rFonts w:ascii="Calibri Light" w:hAnsi="Calibri Light" w:cs="Calibri Light"/>
        </w:rPr>
      </w:pPr>
      <w:r w:rsidRPr="00990CF8">
        <w:rPr>
          <w:rFonts w:ascii="Calibri Light" w:hAnsi="Calibri Light" w:cs="Calibri Light"/>
          <w:color w:val="1F3333"/>
          <w:shd w:val="clear" w:color="auto" w:fill="F8F8FA"/>
        </w:rPr>
        <w:t>= short). Both traits are autosomal.</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You perform the following cross:</w:t>
      </w:r>
    </w:p>
    <w:p w:rsidR="00782149" w:rsidRPr="00990CF8" w:rsidRDefault="00564E1C">
      <w:pPr>
        <w:pStyle w:val="BodyText"/>
        <w:ind w:left="100"/>
        <w:rPr>
          <w:rFonts w:ascii="Calibri Light" w:hAnsi="Calibri Light" w:cs="Calibri Light"/>
          <w:sz w:val="20"/>
        </w:rPr>
      </w:pPr>
      <w:r w:rsidRPr="00990CF8">
        <w:rPr>
          <w:rFonts w:ascii="Calibri Light" w:hAnsi="Calibri Light" w:cs="Calibri Light"/>
          <w:noProof/>
          <w:sz w:val="20"/>
          <w:lang w:val="en-CA" w:eastAsia="en-CA"/>
        </w:rPr>
        <w:drawing>
          <wp:inline distT="0" distB="0" distL="0" distR="0">
            <wp:extent cx="5592656" cy="3056381"/>
            <wp:effectExtent l="0" t="0" r="0" b="0"/>
            <wp:docPr id="27" name="image14.png" descr="Graphical user interface, text, application, emai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5592656" cy="3056381"/>
                    </a:xfrm>
                    <a:prstGeom prst="rect">
                      <a:avLst/>
                    </a:prstGeom>
                  </pic:spPr>
                </pic:pic>
              </a:graphicData>
            </a:graphic>
          </wp:inline>
        </w:drawing>
      </w:r>
    </w:p>
    <w:p w:rsidR="00782149" w:rsidRPr="00990CF8" w:rsidRDefault="00782149">
      <w:pPr>
        <w:pStyle w:val="BodyText"/>
        <w:rPr>
          <w:rFonts w:ascii="Calibri Light" w:hAnsi="Calibri Light" w:cs="Calibri Light"/>
        </w:rPr>
      </w:pPr>
    </w:p>
    <w:p w:rsidR="00782149" w:rsidRPr="00990CF8" w:rsidRDefault="00782149">
      <w:pPr>
        <w:pStyle w:val="BodyText"/>
        <w:spacing w:before="11"/>
        <w:rPr>
          <w:rFonts w:ascii="Calibri Light" w:hAnsi="Calibri Light" w:cs="Calibri Light"/>
          <w:sz w:val="27"/>
        </w:rPr>
      </w:pPr>
    </w:p>
    <w:p w:rsidR="00782149" w:rsidRPr="00990CF8" w:rsidRDefault="00564E1C">
      <w:pPr>
        <w:pStyle w:val="BodyText"/>
        <w:tabs>
          <w:tab w:val="left" w:pos="1540"/>
        </w:tabs>
        <w:spacing w:before="1" w:line="273" w:lineRule="auto"/>
        <w:ind w:left="100" w:right="521"/>
        <w:rPr>
          <w:rFonts w:ascii="Calibri Light" w:hAnsi="Calibri Light" w:cs="Calibri Light"/>
        </w:rPr>
      </w:pPr>
      <w:r w:rsidRPr="00990CF8">
        <w:rPr>
          <w:rFonts w:ascii="Calibri Light" w:hAnsi="Calibri Light" w:cs="Calibri Light"/>
          <w:color w:val="1F3333"/>
          <w:shd w:val="clear" w:color="auto" w:fill="F8F8FA"/>
        </w:rPr>
        <w:t>Question</w:t>
      </w:r>
      <w:r w:rsidRPr="00990CF8">
        <w:rPr>
          <w:rFonts w:ascii="Calibri Light" w:hAnsi="Calibri Light" w:cs="Calibri Light"/>
          <w:color w:val="1F3333"/>
          <w:spacing w:val="-51"/>
          <w:shd w:val="clear" w:color="auto" w:fill="F8F8FA"/>
        </w:rPr>
        <w:t xml:space="preserve"> </w:t>
      </w:r>
      <w:r w:rsidRPr="00990CF8">
        <w:rPr>
          <w:rFonts w:ascii="Calibri Light" w:hAnsi="Calibri Light" w:cs="Calibri Light"/>
          <w:color w:val="1F3333"/>
          <w:shd w:val="clear" w:color="auto" w:fill="F8F8FA"/>
        </w:rPr>
        <w:t>7.1</w:t>
      </w:r>
      <w:r w:rsidRPr="00990CF8">
        <w:rPr>
          <w:rFonts w:ascii="Calibri Light" w:hAnsi="Calibri Light" w:cs="Calibri Light"/>
          <w:color w:val="1F3333"/>
          <w:shd w:val="clear" w:color="auto" w:fill="F8F8FA"/>
        </w:rPr>
        <w:tab/>
      </w:r>
      <w:r w:rsidRPr="00990CF8">
        <w:rPr>
          <w:rFonts w:ascii="Calibri Light" w:hAnsi="Calibri Light" w:cs="Calibri Light"/>
          <w:color w:val="1F3333"/>
          <w:w w:val="95"/>
          <w:shd w:val="clear" w:color="auto" w:fill="F8F8FA"/>
        </w:rPr>
        <w:t>Predict</w:t>
      </w:r>
      <w:r w:rsidRPr="00990CF8">
        <w:rPr>
          <w:rFonts w:ascii="Calibri Light" w:hAnsi="Calibri Light" w:cs="Calibri Light"/>
          <w:color w:val="1F3333"/>
          <w:spacing w:val="-43"/>
          <w:w w:val="95"/>
          <w:shd w:val="clear" w:color="auto" w:fill="F8F8FA"/>
        </w:rPr>
        <w:t xml:space="preserve"> </w:t>
      </w:r>
      <w:r w:rsidRPr="00990CF8">
        <w:rPr>
          <w:rFonts w:ascii="Calibri Light" w:hAnsi="Calibri Light" w:cs="Calibri Light"/>
          <w:color w:val="1F3333"/>
          <w:w w:val="95"/>
          <w:shd w:val="clear" w:color="auto" w:fill="F8F8FA"/>
        </w:rPr>
        <w:t>the</w:t>
      </w:r>
      <w:r w:rsidRPr="00990CF8">
        <w:rPr>
          <w:rFonts w:ascii="Calibri Light" w:hAnsi="Calibri Light" w:cs="Calibri Light"/>
          <w:color w:val="1F3333"/>
          <w:spacing w:val="-43"/>
          <w:w w:val="95"/>
          <w:shd w:val="clear" w:color="auto" w:fill="F8F8FA"/>
        </w:rPr>
        <w:t xml:space="preserve"> </w:t>
      </w:r>
      <w:r w:rsidRPr="00990CF8">
        <w:rPr>
          <w:rFonts w:ascii="Calibri Light" w:hAnsi="Calibri Light" w:cs="Calibri Light"/>
          <w:color w:val="1F3333"/>
          <w:w w:val="95"/>
          <w:shd w:val="clear" w:color="auto" w:fill="F8F8FA"/>
        </w:rPr>
        <w:t>relative</w:t>
      </w:r>
      <w:r w:rsidRPr="00990CF8">
        <w:rPr>
          <w:rFonts w:ascii="Calibri Light" w:hAnsi="Calibri Light" w:cs="Calibri Light"/>
          <w:color w:val="1F3333"/>
          <w:spacing w:val="-43"/>
          <w:w w:val="95"/>
          <w:shd w:val="clear" w:color="auto" w:fill="F8F8FA"/>
        </w:rPr>
        <w:t xml:space="preserve"> </w:t>
      </w:r>
      <w:r w:rsidRPr="00990CF8">
        <w:rPr>
          <w:rFonts w:ascii="Calibri Light" w:hAnsi="Calibri Light" w:cs="Calibri Light"/>
          <w:color w:val="1F3333"/>
          <w:w w:val="95"/>
          <w:shd w:val="clear" w:color="auto" w:fill="F8F8FA"/>
        </w:rPr>
        <w:t>frequency</w:t>
      </w:r>
      <w:r w:rsidRPr="00990CF8">
        <w:rPr>
          <w:rFonts w:ascii="Calibri Light" w:hAnsi="Calibri Light" w:cs="Calibri Light"/>
          <w:color w:val="1F3333"/>
          <w:spacing w:val="-44"/>
          <w:w w:val="95"/>
          <w:shd w:val="clear" w:color="auto" w:fill="F8F8FA"/>
        </w:rPr>
        <w:t xml:space="preserve"> </w:t>
      </w:r>
      <w:r w:rsidRPr="00990CF8">
        <w:rPr>
          <w:rFonts w:ascii="Calibri Light" w:hAnsi="Calibri Light" w:cs="Calibri Light"/>
          <w:color w:val="1F3333"/>
          <w:w w:val="95"/>
          <w:shd w:val="clear" w:color="auto" w:fill="F8F8FA"/>
        </w:rPr>
        <w:t>of</w:t>
      </w:r>
      <w:r w:rsidRPr="00990CF8">
        <w:rPr>
          <w:rFonts w:ascii="Calibri Light" w:hAnsi="Calibri Light" w:cs="Calibri Light"/>
          <w:color w:val="1F3333"/>
          <w:spacing w:val="-43"/>
          <w:w w:val="95"/>
          <w:shd w:val="clear" w:color="auto" w:fill="F8F8FA"/>
        </w:rPr>
        <w:t xml:space="preserve"> </w:t>
      </w:r>
      <w:r w:rsidRPr="00990CF8">
        <w:rPr>
          <w:rFonts w:ascii="Calibri Light" w:hAnsi="Calibri Light" w:cs="Calibri Light"/>
          <w:color w:val="1F3333"/>
          <w:w w:val="95"/>
          <w:shd w:val="clear" w:color="auto" w:fill="F8F8FA"/>
        </w:rPr>
        <w:t>F2</w:t>
      </w:r>
      <w:r w:rsidRPr="00990CF8">
        <w:rPr>
          <w:rFonts w:ascii="Calibri Light" w:hAnsi="Calibri Light" w:cs="Calibri Light"/>
          <w:color w:val="1F3333"/>
          <w:spacing w:val="-43"/>
          <w:w w:val="95"/>
          <w:shd w:val="clear" w:color="auto" w:fill="F8F8FA"/>
        </w:rPr>
        <w:t xml:space="preserve"> </w:t>
      </w:r>
      <w:r w:rsidRPr="00990CF8">
        <w:rPr>
          <w:rFonts w:ascii="Calibri Light" w:hAnsi="Calibri Light" w:cs="Calibri Light"/>
          <w:color w:val="1F3333"/>
          <w:w w:val="95"/>
          <w:shd w:val="clear" w:color="auto" w:fill="F8F8FA"/>
        </w:rPr>
        <w:t>offspring</w:t>
      </w:r>
      <w:r w:rsidRPr="00990CF8">
        <w:rPr>
          <w:rFonts w:ascii="Calibri Light" w:hAnsi="Calibri Light" w:cs="Calibri Light"/>
          <w:color w:val="1F3333"/>
          <w:spacing w:val="-44"/>
          <w:w w:val="95"/>
          <w:shd w:val="clear" w:color="auto" w:fill="F8F8FA"/>
        </w:rPr>
        <w:t xml:space="preserve"> </w:t>
      </w:r>
      <w:r w:rsidRPr="00990CF8">
        <w:rPr>
          <w:rFonts w:ascii="Calibri Light" w:hAnsi="Calibri Light" w:cs="Calibri Light"/>
          <w:color w:val="1F3333"/>
          <w:w w:val="95"/>
          <w:shd w:val="clear" w:color="auto" w:fill="F8F8FA"/>
        </w:rPr>
        <w:t>phenotypes</w:t>
      </w:r>
      <w:r w:rsidRPr="00990CF8">
        <w:rPr>
          <w:rFonts w:ascii="Calibri Light" w:hAnsi="Calibri Light" w:cs="Calibri Light"/>
          <w:color w:val="1F3333"/>
          <w:spacing w:val="-45"/>
          <w:w w:val="95"/>
          <w:shd w:val="clear" w:color="auto" w:fill="F8F8FA"/>
        </w:rPr>
        <w:t xml:space="preserve"> </w:t>
      </w:r>
      <w:r w:rsidRPr="00990CF8">
        <w:rPr>
          <w:rFonts w:ascii="Calibri Light" w:hAnsi="Calibri Light" w:cs="Calibri Light"/>
          <w:color w:val="1F3333"/>
          <w:w w:val="95"/>
          <w:shd w:val="clear" w:color="auto" w:fill="F8F8FA"/>
        </w:rPr>
        <w:t>if</w:t>
      </w:r>
      <w:r w:rsidRPr="00990CF8">
        <w:rPr>
          <w:rFonts w:ascii="Calibri Light" w:hAnsi="Calibri Light" w:cs="Calibri Light"/>
          <w:color w:val="1F3333"/>
          <w:spacing w:val="-41"/>
          <w:w w:val="95"/>
          <w:shd w:val="clear" w:color="auto" w:fill="F8F8FA"/>
        </w:rPr>
        <w:t xml:space="preserve"> </w:t>
      </w:r>
      <w:r w:rsidRPr="00990CF8">
        <w:rPr>
          <w:rFonts w:ascii="Calibri Light" w:hAnsi="Calibri Light" w:cs="Calibri Light"/>
          <w:color w:val="1F3333"/>
          <w:w w:val="95"/>
          <w:shd w:val="clear" w:color="auto" w:fill="F8F8FA"/>
        </w:rPr>
        <w:t>the</w:t>
      </w:r>
      <w:r w:rsidRPr="00990CF8">
        <w:rPr>
          <w:rFonts w:ascii="Calibri Light" w:hAnsi="Calibri Light" w:cs="Calibri Light"/>
          <w:color w:val="1F3333"/>
          <w:spacing w:val="-43"/>
          <w:w w:val="95"/>
          <w:shd w:val="clear" w:color="auto" w:fill="F8F8FA"/>
        </w:rPr>
        <w:t xml:space="preserve"> </w:t>
      </w:r>
      <w:r w:rsidRPr="00990CF8">
        <w:rPr>
          <w:rFonts w:ascii="Calibri Light" w:hAnsi="Calibri Light" w:cs="Calibri Light"/>
          <w:color w:val="1F3333"/>
          <w:w w:val="95"/>
          <w:shd w:val="clear" w:color="auto" w:fill="F8F8FA"/>
        </w:rPr>
        <w:t>genes</w:t>
      </w:r>
      <w:r w:rsidRPr="00990CF8">
        <w:rPr>
          <w:rFonts w:ascii="Calibri Light" w:hAnsi="Calibri Light" w:cs="Calibri Light"/>
          <w:color w:val="1F3333"/>
          <w:spacing w:val="-45"/>
          <w:w w:val="95"/>
          <w:shd w:val="clear" w:color="auto" w:fill="F8F8FA"/>
        </w:rPr>
        <w:t xml:space="preserve"> </w:t>
      </w:r>
      <w:r w:rsidRPr="00990CF8">
        <w:rPr>
          <w:rFonts w:ascii="Calibri Light" w:hAnsi="Calibri Light" w:cs="Calibri Light"/>
          <w:color w:val="1F3333"/>
          <w:w w:val="95"/>
          <w:shd w:val="clear" w:color="auto" w:fill="F8F8FA"/>
        </w:rPr>
        <w:t>for</w:t>
      </w:r>
      <w:r w:rsidRPr="00990CF8">
        <w:rPr>
          <w:rFonts w:ascii="Calibri Light" w:hAnsi="Calibri Light" w:cs="Calibri Light"/>
          <w:color w:val="1F3333"/>
          <w:spacing w:val="-42"/>
          <w:w w:val="95"/>
          <w:shd w:val="clear" w:color="auto" w:fill="F8F8FA"/>
        </w:rPr>
        <w:t xml:space="preserve"> </w:t>
      </w:r>
      <w:r w:rsidRPr="00990CF8">
        <w:rPr>
          <w:rFonts w:ascii="Calibri Light" w:hAnsi="Calibri Light" w:cs="Calibri Light"/>
          <w:color w:val="1F3333"/>
          <w:w w:val="95"/>
          <w:shd w:val="clear" w:color="auto" w:fill="F8F8FA"/>
        </w:rPr>
        <w:t>beak</w:t>
      </w:r>
      <w:r w:rsidRPr="00990CF8">
        <w:rPr>
          <w:rFonts w:ascii="Calibri Light" w:hAnsi="Calibri Light" w:cs="Calibri Light"/>
          <w:color w:val="1F3333"/>
          <w:spacing w:val="-44"/>
          <w:w w:val="95"/>
          <w:shd w:val="clear" w:color="auto" w:fill="F8F8FA"/>
        </w:rPr>
        <w:t xml:space="preserve"> </w:t>
      </w:r>
      <w:r w:rsidRPr="00990CF8">
        <w:rPr>
          <w:rFonts w:ascii="Calibri Light" w:hAnsi="Calibri Light" w:cs="Calibri Light"/>
          <w:color w:val="1F3333"/>
          <w:w w:val="95"/>
          <w:shd w:val="clear" w:color="auto" w:fill="F8F8FA"/>
        </w:rPr>
        <w:t>shape</w:t>
      </w:r>
      <w:r w:rsidRPr="00990CF8">
        <w:rPr>
          <w:rFonts w:ascii="Calibri Light" w:hAnsi="Calibri Light" w:cs="Calibri Light"/>
          <w:color w:val="1F3333"/>
          <w:spacing w:val="-43"/>
          <w:w w:val="95"/>
          <w:shd w:val="clear" w:color="auto" w:fill="F8F8FA"/>
        </w:rPr>
        <w:t xml:space="preserve"> </w:t>
      </w:r>
      <w:r w:rsidRPr="00990CF8">
        <w:rPr>
          <w:rFonts w:ascii="Calibri Light" w:hAnsi="Calibri Light" w:cs="Calibri Light"/>
          <w:color w:val="1F3333"/>
          <w:w w:val="95"/>
          <w:shd w:val="clear" w:color="auto" w:fill="F8F8FA"/>
        </w:rPr>
        <w:t>and</w:t>
      </w:r>
      <w:r w:rsidRPr="00990CF8">
        <w:rPr>
          <w:rFonts w:ascii="Calibri Light" w:hAnsi="Calibri Light" w:cs="Calibri Light"/>
          <w:color w:val="1F3333"/>
          <w:spacing w:val="-44"/>
          <w:w w:val="95"/>
          <w:shd w:val="clear" w:color="auto" w:fill="F8F8FA"/>
        </w:rPr>
        <w:t xml:space="preserve"> </w:t>
      </w:r>
      <w:r w:rsidRPr="00990CF8">
        <w:rPr>
          <w:rFonts w:ascii="Calibri Light" w:hAnsi="Calibri Light" w:cs="Calibri Light"/>
          <w:color w:val="1F3333"/>
          <w:w w:val="95"/>
          <w:shd w:val="clear" w:color="auto" w:fill="F8F8FA"/>
        </w:rPr>
        <w:t>leg</w:t>
      </w:r>
      <w:r w:rsidRPr="00990CF8">
        <w:rPr>
          <w:rFonts w:ascii="Calibri Light" w:hAnsi="Calibri Light" w:cs="Calibri Light"/>
          <w:color w:val="1F3333"/>
          <w:w w:val="95"/>
        </w:rPr>
        <w:t xml:space="preserve"> </w:t>
      </w:r>
      <w:r w:rsidRPr="00990CF8">
        <w:rPr>
          <w:rFonts w:ascii="Calibri Light" w:hAnsi="Calibri Light" w:cs="Calibri Light"/>
          <w:color w:val="1F3333"/>
          <w:shd w:val="clear" w:color="auto" w:fill="F8F8FA"/>
        </w:rPr>
        <w:t>length</w:t>
      </w:r>
      <w:r w:rsidRPr="00990CF8">
        <w:rPr>
          <w:rFonts w:ascii="Calibri Light" w:hAnsi="Calibri Light" w:cs="Calibri Light"/>
          <w:color w:val="1F3333"/>
          <w:spacing w:val="-23"/>
          <w:shd w:val="clear" w:color="auto" w:fill="F8F8FA"/>
        </w:rPr>
        <w:t xml:space="preserve"> </w:t>
      </w:r>
      <w:r w:rsidRPr="00990CF8">
        <w:rPr>
          <w:rFonts w:ascii="Calibri Light" w:hAnsi="Calibri Light" w:cs="Calibri Light"/>
          <w:color w:val="1F3333"/>
          <w:shd w:val="clear" w:color="auto" w:fill="F8F8FA"/>
        </w:rPr>
        <w:t>are</w:t>
      </w:r>
      <w:r w:rsidRPr="00990CF8">
        <w:rPr>
          <w:rFonts w:ascii="Calibri Light" w:hAnsi="Calibri Light" w:cs="Calibri Light"/>
          <w:color w:val="1F3333"/>
          <w:spacing w:val="-22"/>
          <w:shd w:val="clear" w:color="auto" w:fill="F8F8FA"/>
        </w:rPr>
        <w:t xml:space="preserve"> </w:t>
      </w:r>
      <w:r w:rsidRPr="00990CF8">
        <w:rPr>
          <w:rFonts w:ascii="Calibri Light" w:hAnsi="Calibri Light" w:cs="Calibri Light"/>
          <w:color w:val="1F3333"/>
          <w:shd w:val="clear" w:color="auto" w:fill="F8F8FA"/>
        </w:rPr>
        <w:t>on</w:t>
      </w:r>
      <w:r w:rsidRPr="00990CF8">
        <w:rPr>
          <w:rFonts w:ascii="Calibri Light" w:hAnsi="Calibri Light" w:cs="Calibri Light"/>
          <w:color w:val="1F3333"/>
          <w:spacing w:val="-21"/>
          <w:shd w:val="clear" w:color="auto" w:fill="F8F8FA"/>
        </w:rPr>
        <w:t xml:space="preserve"> </w:t>
      </w:r>
      <w:r w:rsidRPr="00990CF8">
        <w:rPr>
          <w:rFonts w:ascii="Calibri Light" w:hAnsi="Calibri Light" w:cs="Calibri Light"/>
          <w:color w:val="1F3333"/>
          <w:shd w:val="clear" w:color="auto" w:fill="F8F8FA"/>
        </w:rPr>
        <w:t>different</w:t>
      </w:r>
      <w:r w:rsidRPr="00990CF8">
        <w:rPr>
          <w:rFonts w:ascii="Calibri Light" w:hAnsi="Calibri Light" w:cs="Calibri Light"/>
          <w:color w:val="1F3333"/>
          <w:spacing w:val="-20"/>
          <w:shd w:val="clear" w:color="auto" w:fill="F8F8FA"/>
        </w:rPr>
        <w:t xml:space="preserve"> </w:t>
      </w:r>
      <w:r w:rsidRPr="00990CF8">
        <w:rPr>
          <w:rFonts w:ascii="Calibri Light" w:hAnsi="Calibri Light" w:cs="Calibri Light"/>
          <w:color w:val="1F3333"/>
          <w:shd w:val="clear" w:color="auto" w:fill="F8F8FA"/>
        </w:rPr>
        <w:t>chromosomes.</w:t>
      </w: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F552FE" w:rsidRDefault="00564E1C" w:rsidP="00F552FE">
      <w:pPr>
        <w:pStyle w:val="BodyText"/>
        <w:spacing w:before="1" w:line="254" w:lineRule="auto"/>
        <w:ind w:left="100" w:right="216"/>
        <w:rPr>
          <w:rFonts w:ascii="Calibri Light" w:hAnsi="Calibri Light" w:cs="Calibri Light"/>
          <w:color w:val="1F3333"/>
          <w:shd w:val="clear" w:color="auto" w:fill="F8F8FA"/>
        </w:rPr>
      </w:pPr>
      <w:r w:rsidRPr="00990CF8">
        <w:rPr>
          <w:rFonts w:ascii="Calibri Light" w:hAnsi="Calibri Light" w:cs="Calibri Light"/>
          <w:color w:val="1F3333"/>
          <w:shd w:val="clear" w:color="auto" w:fill="F8F8FA"/>
        </w:rPr>
        <w:t>Question 7.2 What phenotype(s) could be present in the F2 offspring if the genes for beak shape and leg</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 xml:space="preserve">length are on </w:t>
      </w:r>
      <w:r w:rsidRPr="00990CF8">
        <w:rPr>
          <w:rFonts w:ascii="Calibri Light" w:hAnsi="Calibri Light" w:cs="Calibri Light"/>
          <w:b/>
          <w:color w:val="1F3333"/>
          <w:shd w:val="clear" w:color="auto" w:fill="F8F8FA"/>
        </w:rPr>
        <w:t xml:space="preserve">the same chromosome </w:t>
      </w:r>
      <w:r w:rsidRPr="00990CF8">
        <w:rPr>
          <w:rFonts w:ascii="Calibri Light" w:hAnsi="Calibri Light" w:cs="Calibri Light"/>
          <w:color w:val="1F3333"/>
          <w:shd w:val="clear" w:color="auto" w:fill="F8F8FA"/>
        </w:rPr>
        <w:t>but crossing-over can occur?</w:t>
      </w: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F552FE" w:rsidRDefault="00F552FE" w:rsidP="00F552FE">
      <w:pPr>
        <w:pStyle w:val="BodyText"/>
        <w:spacing w:before="1" w:line="254" w:lineRule="auto"/>
        <w:ind w:left="100" w:right="216"/>
        <w:rPr>
          <w:rFonts w:ascii="Calibri Light" w:hAnsi="Calibri Light" w:cs="Calibri Light"/>
          <w:color w:val="1F3333"/>
          <w:shd w:val="clear" w:color="auto" w:fill="F8F8FA"/>
        </w:rPr>
      </w:pPr>
    </w:p>
    <w:p w:rsidR="00782149" w:rsidRPr="00990CF8" w:rsidRDefault="00564E1C" w:rsidP="00F552FE">
      <w:pPr>
        <w:pStyle w:val="BodyText"/>
        <w:spacing w:before="1" w:line="254" w:lineRule="auto"/>
        <w:ind w:left="100" w:right="216"/>
        <w:rPr>
          <w:rFonts w:ascii="Calibri Light" w:hAnsi="Calibri Light" w:cs="Calibri Light"/>
        </w:rPr>
      </w:pPr>
      <w:r w:rsidRPr="00990CF8">
        <w:rPr>
          <w:rFonts w:ascii="Calibri Light" w:hAnsi="Calibri Light" w:cs="Calibri Light"/>
          <w:color w:val="1F3333"/>
          <w:shd w:val="clear" w:color="auto" w:fill="F8F8FA"/>
        </w:rPr>
        <w:t>Question 7.3 What are the predicted relative frequencies of the F2 offspring phenotypes if the genes for</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 xml:space="preserve">beak shape and leg length are on </w:t>
      </w:r>
      <w:r w:rsidRPr="00990CF8">
        <w:rPr>
          <w:rFonts w:ascii="Calibri Light" w:hAnsi="Calibri Light" w:cs="Calibri Light"/>
          <w:b/>
          <w:color w:val="1F3333"/>
          <w:shd w:val="clear" w:color="auto" w:fill="F8F8FA"/>
        </w:rPr>
        <w:t xml:space="preserve">the same chromosome </w:t>
      </w:r>
      <w:r w:rsidRPr="00990CF8">
        <w:rPr>
          <w:rFonts w:ascii="Calibri Light" w:hAnsi="Calibri Light" w:cs="Calibri Light"/>
          <w:color w:val="1F3333"/>
          <w:shd w:val="clear" w:color="auto" w:fill="F8F8FA"/>
        </w:rPr>
        <w:t>but crossing-over can occur? No quantification is</w:t>
      </w:r>
      <w:r w:rsidRPr="00990CF8">
        <w:rPr>
          <w:rFonts w:ascii="Calibri Light" w:hAnsi="Calibri Light" w:cs="Calibri Light"/>
          <w:color w:val="1F3333"/>
        </w:rPr>
        <w:t xml:space="preserve"> </w:t>
      </w:r>
      <w:r w:rsidRPr="00990CF8">
        <w:rPr>
          <w:rFonts w:ascii="Calibri Light" w:hAnsi="Calibri Light" w:cs="Calibri Light"/>
          <w:color w:val="1F3333"/>
          <w:shd w:val="clear" w:color="auto" w:fill="F8F8FA"/>
        </w:rPr>
        <w:t>needed.</w:t>
      </w: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rPr>
          <w:rFonts w:ascii="Calibri Light" w:hAnsi="Calibri Light" w:cs="Calibri Light"/>
          <w:sz w:val="20"/>
        </w:rPr>
      </w:pPr>
    </w:p>
    <w:p w:rsidR="00782149" w:rsidRPr="00990CF8" w:rsidRDefault="00782149">
      <w:pPr>
        <w:pStyle w:val="BodyText"/>
        <w:spacing w:before="8"/>
        <w:rPr>
          <w:rFonts w:ascii="Calibri Light" w:hAnsi="Calibri Light" w:cs="Calibri Light"/>
          <w:sz w:val="22"/>
        </w:rPr>
      </w:pPr>
    </w:p>
    <w:p w:rsidR="00782149" w:rsidRPr="00990CF8" w:rsidRDefault="00990CF8">
      <w:pPr>
        <w:pStyle w:val="BodyText"/>
        <w:rPr>
          <w:rFonts w:ascii="Calibri Light" w:hAnsi="Calibri Light" w:cs="Calibri Light"/>
        </w:rPr>
      </w:pPr>
      <w:r>
        <w:rPr>
          <w:rFonts w:ascii="Calibri Light" w:hAnsi="Calibri Light" w:cs="Calibri Light"/>
        </w:rPr>
        <w:t>Question 7.4   The ploidy of this species is 2n=6.  Assuming that the two genes are on the same chromosome, which diagram below represents a cell from Cross 1 –blunt-beaked; long-legged parent in G1</w:t>
      </w:r>
    </w:p>
    <w:p w:rsidR="00782149" w:rsidRPr="00990CF8" w:rsidRDefault="00782149">
      <w:pPr>
        <w:pStyle w:val="BodyText"/>
        <w:rPr>
          <w:rFonts w:ascii="Calibri Light" w:hAnsi="Calibri Light" w:cs="Calibri Light"/>
          <w:sz w:val="20"/>
        </w:rPr>
      </w:pPr>
    </w:p>
    <w:p w:rsidR="00782149" w:rsidRPr="00990CF8" w:rsidRDefault="00564E1C">
      <w:pPr>
        <w:pStyle w:val="BodyText"/>
        <w:spacing w:before="6"/>
        <w:rPr>
          <w:rFonts w:ascii="Calibri Light" w:hAnsi="Calibri Light" w:cs="Calibri Light"/>
          <w:sz w:val="16"/>
        </w:rPr>
      </w:pPr>
      <w:r w:rsidRPr="00990CF8">
        <w:rPr>
          <w:rFonts w:ascii="Calibri Light" w:hAnsi="Calibri Light" w:cs="Calibri Light"/>
          <w:noProof/>
          <w:lang w:val="en-CA" w:eastAsia="en-CA"/>
        </w:rPr>
        <w:drawing>
          <wp:anchor distT="0" distB="0" distL="0" distR="0" simplePos="0" relativeHeight="16" behindDoc="0" locked="0" layoutInCell="1" allowOverlap="1">
            <wp:simplePos x="0" y="0"/>
            <wp:positionH relativeFrom="page">
              <wp:posOffset>457200</wp:posOffset>
            </wp:positionH>
            <wp:positionV relativeFrom="paragraph">
              <wp:posOffset>152598</wp:posOffset>
            </wp:positionV>
            <wp:extent cx="3509137" cy="3480434"/>
            <wp:effectExtent l="0" t="0" r="0" b="0"/>
            <wp:wrapTopAndBottom/>
            <wp:docPr id="29" name="image15.jpeg" descr="A picture containing text, clock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9" cstate="print"/>
                    <a:stretch>
                      <a:fillRect/>
                    </a:stretch>
                  </pic:blipFill>
                  <pic:spPr>
                    <a:xfrm>
                      <a:off x="0" y="0"/>
                      <a:ext cx="3509137" cy="3480434"/>
                    </a:xfrm>
                    <a:prstGeom prst="rect">
                      <a:avLst/>
                    </a:prstGeom>
                  </pic:spPr>
                </pic:pic>
              </a:graphicData>
            </a:graphic>
          </wp:anchor>
        </w:drawing>
      </w:r>
    </w:p>
    <w:sectPr w:rsidR="00782149" w:rsidRPr="00990CF8">
      <w:pgSz w:w="12240" w:h="15840"/>
      <w:pgMar w:top="70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D7EFD"/>
    <w:multiLevelType w:val="multilevel"/>
    <w:tmpl w:val="0934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B431A"/>
    <w:multiLevelType w:val="multilevel"/>
    <w:tmpl w:val="E428731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6A7097"/>
    <w:multiLevelType w:val="multilevel"/>
    <w:tmpl w:val="AC3610A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75EE3"/>
    <w:multiLevelType w:val="multilevel"/>
    <w:tmpl w:val="0BEA946E"/>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A0801"/>
    <w:multiLevelType w:val="multilevel"/>
    <w:tmpl w:val="A52CF8D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B86A66"/>
    <w:multiLevelType w:val="hybridMultilevel"/>
    <w:tmpl w:val="F0D001B6"/>
    <w:lvl w:ilvl="0" w:tplc="19F89FEC">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
    <w15:presenceInfo w15:providerId="None" w15:userI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49"/>
    <w:rsid w:val="00395044"/>
    <w:rsid w:val="00564E1C"/>
    <w:rsid w:val="005E4EDD"/>
    <w:rsid w:val="00782149"/>
    <w:rsid w:val="00990CF8"/>
    <w:rsid w:val="009D6A7D"/>
    <w:rsid w:val="00AC2EE0"/>
    <w:rsid w:val="00F552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00F1"/>
  <w15:docId w15:val="{DB5A8C61-AC31-4811-A0C7-EE0012B12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22"/>
      <w:ind w:left="10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72"/>
      <w:ind w:left="100"/>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line="247"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922</Words>
  <Characters>5261</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vt:lpstr/>
      <vt:lpstr/>
      <vt:lpstr/>
      <vt:lpstr/>
      <vt:lpstr/>
      <vt: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Norman</dc:creator>
  <cp:lastModifiedBy>A</cp:lastModifiedBy>
  <cp:revision>2</cp:revision>
  <dcterms:created xsi:type="dcterms:W3CDTF">2022-07-13T01:15:00Z</dcterms:created>
  <dcterms:modified xsi:type="dcterms:W3CDTF">2022-07-13T01:15:00Z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Creator">
    <vt:lpwstr>Microsoft® Word for Microsoft 365</vt:lpwstr>
  </property>
  <property fmtid="{D5CDD505-2E9C-101B-9397-08002B2CF9AE}" pid="4" name="LastSaved">
    <vt:filetime>2022-07-07T00:00:00Z</vt:filetime>
  </property>
</Properties>
</file>